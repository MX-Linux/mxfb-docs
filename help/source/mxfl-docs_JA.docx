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media/image4.png" ContentType="image/png"/>
  <Override PartName="/word/media/image3.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bidi w:val="0"/>
        <w:spacing w:before="200" w:after="120"/>
        <w:jc w:val="center"/>
        <w:rPr>
          <w:shd w:fill="auto" w:val="clear"/>
        </w:rPr>
      </w:pPr>
      <w:r>
        <w:rPr>
          <w:shd w:fill="auto" w:val="clear"/>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1813560" cy="18135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13560" cy="1813560"/>
                    </a:xfrm>
                    <a:prstGeom prst="rect">
                      <a:avLst/>
                    </a:prstGeom>
                  </pic:spPr>
                </pic:pic>
              </a:graphicData>
            </a:graphic>
          </wp:anchor>
        </w:drawing>
      </w:r>
    </w:p>
    <w:p>
      <w:pPr>
        <w:pStyle w:val="Heading2"/>
        <w:bidi w:val="0"/>
        <w:jc w:val="center"/>
        <w:rPr>
          <w:shd w:fill="auto" w:val="clear"/>
        </w:rPr>
      </w:pPr>
      <w:r>
        <w:rPr>
          <w:shd w:fill="auto" w:val="clear"/>
        </w:rPr>
      </w:r>
    </w:p>
    <w:p>
      <w:pPr>
        <w:pStyle w:val="Heading2"/>
        <w:bidi w:val="0"/>
        <w:jc w:val="center"/>
        <w:rPr>
          <w:shd w:fill="auto" w:val="clear"/>
        </w:rPr>
      </w:pPr>
      <w:r>
        <w:rPr>
          <w:shd w:fill="auto" w:val="clear"/>
        </w:rPr>
      </w:r>
    </w:p>
    <w:p>
      <w:pPr>
        <w:pStyle w:val="Title"/>
        <w:bidi w:val="0"/>
        <w:rPr>
          <w:shd w:fill="auto" w:val="clear"/>
        </w:rPr>
      </w:pPr>
      <w:r>
        <w:rPr>
          <w:shd w:fill="auto" w:val="clear"/>
        </w:rPr>
      </w:r>
    </w:p>
    <w:p>
      <w:pPr>
        <w:pStyle w:val="Title"/>
        <w:bidi w:val="0"/>
        <w:rPr>
          <w:shd w:fill="auto" w:val="clear"/>
        </w:rPr>
      </w:pPr>
      <w:r>
        <w:rPr>
          <w:shd w:fill="auto" w:val="clear"/>
        </w:rPr>
        <w:t xml:space="preserve">MX-Fluxbox 3 </w:t>
      </w:r>
      <w:r>
        <w:rPr>
          <w:shd w:fill="auto" w:val="clear"/>
        </w:rPr>
        <w:t>ドキュメント</w:t>
      </w:r>
    </w:p>
    <w:p>
      <w:pPr>
        <w:pStyle w:val="TextBody"/>
        <w:bidi w:val="0"/>
        <w:jc w:val="center"/>
        <w:rPr>
          <w:b/>
          <w:b/>
          <w:bCs/>
          <w:sz w:val="21"/>
          <w:szCs w:val="21"/>
          <w:shd w:fill="auto" w:val="clear"/>
        </w:rPr>
      </w:pPr>
      <w:r>
        <w:rPr>
          <w:b/>
          <w:bCs/>
          <w:sz w:val="21"/>
          <w:szCs w:val="21"/>
          <w:shd w:fill="auto" w:val="clear"/>
        </w:rPr>
      </w:r>
    </w:p>
    <w:sdt>
      <w:sdtPr>
        <w:docPartObj>
          <w:docPartGallery w:val="Table of Contents"/>
          <w:docPartUnique w:val="true"/>
        </w:docPartObj>
      </w:sdtPr>
      <w:sdtContent>
        <w:p>
          <w:pPr>
            <w:pStyle w:val="TOAHeading"/>
            <w:bidi w:val="0"/>
            <w:jc w:val="center"/>
            <w:rPr/>
          </w:pPr>
          <w:r>
            <w:rPr/>
            <w:t>目次を見る</w:t>
          </w:r>
        </w:p>
        <w:p>
          <w:pPr>
            <w:pStyle w:val="Contents1"/>
            <w:bidi w:val="0"/>
            <w:ind w:left="1440" w:right="1440" w:hanging="0"/>
            <w:jc w:val="left"/>
            <w:rPr/>
          </w:pPr>
          <w:r>
            <w:fldChar w:fldCharType="begin"/>
          </w:r>
          <w:r>
            <w:rPr>
              <w:rStyle w:val="IndexLink"/>
            </w:rPr>
            <w:instrText> TOC \f \o "1-2" \h</w:instrText>
          </w:r>
          <w:r>
            <w:rPr>
              <w:rStyle w:val="IndexLink"/>
            </w:rPr>
            <w:fldChar w:fldCharType="separate"/>
          </w:r>
          <w:hyperlink w:anchor="__RefHeading___Toc1544_4202832223">
            <w:r>
              <w:rPr>
                <w:rStyle w:val="IndexLink"/>
              </w:rPr>
              <w:t>1.</w:t>
            </w:r>
            <w:r>
              <w:rPr>
                <w:rStyle w:val="IndexLink"/>
              </w:rPr>
              <w:t xml:space="preserve">はじめに……………………………………………………………   </w:t>
            </w:r>
            <w:r>
              <w:rPr>
                <w:rStyle w:val="IndexLink"/>
              </w:rPr>
              <w:t>1</w:t>
            </w:r>
          </w:hyperlink>
        </w:p>
        <w:p>
          <w:pPr>
            <w:pStyle w:val="Contents1"/>
            <w:bidi w:val="0"/>
            <w:ind w:left="1440" w:right="1440" w:hanging="0"/>
            <w:jc w:val="left"/>
            <w:rPr/>
          </w:pPr>
          <w:hyperlink w:anchor="__RefHeading___Toc1579_3145445008">
            <w:r>
              <w:rPr>
                <w:rStyle w:val="IndexLink"/>
              </w:rPr>
              <w:t>2.</w:t>
            </w:r>
            <w:r>
              <w:rPr>
                <w:rStyle w:val="IndexLink"/>
              </w:rPr>
              <w:t>初期設定……………………………………………………………</w:t>
            </w:r>
          </w:hyperlink>
          <w:r>
            <w:rPr/>
            <w:t xml:space="preserve">   </w:t>
          </w:r>
          <w:r>
            <w:rPr/>
            <w:t>2</w:t>
          </w:r>
        </w:p>
        <w:p>
          <w:pPr>
            <w:pStyle w:val="Contents2"/>
            <w:bidi w:val="0"/>
            <w:ind w:left="1440" w:right="1440" w:hanging="0"/>
            <w:jc w:val="left"/>
            <w:rPr/>
          </w:pPr>
          <w:hyperlink w:anchor="__RefHeading___Toc1787_3540384480">
            <w:r>
              <w:rPr>
                <w:rStyle w:val="IndexLink"/>
              </w:rPr>
              <w:t xml:space="preserve">  </w:t>
            </w:r>
            <w:r>
              <w:rPr>
                <w:rStyle w:val="IndexLink"/>
              </w:rPr>
              <w:t xml:space="preserve">2.1 </w:t>
            </w:r>
            <w:r>
              <w:rPr>
                <w:rStyle w:val="IndexLink"/>
              </w:rPr>
              <w:t>デスクトップアイコン………………………………………</w:t>
            </w:r>
          </w:hyperlink>
          <w:hyperlink w:anchor="__RefHeading___Toc1544_4202832223">
            <w:r>
              <w:rPr>
                <w:rStyle w:val="IndexLink"/>
              </w:rPr>
              <w:t>…</w:t>
            </w:r>
          </w:hyperlink>
          <w:r>
            <w:rPr/>
            <w:t xml:space="preserve">  </w:t>
          </w:r>
          <w:r>
            <w:rPr/>
            <w:t>3</w:t>
          </w:r>
        </w:p>
        <w:p>
          <w:pPr>
            <w:pStyle w:val="Contents2"/>
            <w:bidi w:val="0"/>
            <w:ind w:left="1440" w:right="1440" w:hanging="0"/>
            <w:jc w:val="left"/>
            <w:rPr/>
          </w:pPr>
          <w:hyperlink w:anchor="__RefHeading___Toc1789_3540384480">
            <w:r>
              <w:rPr>
                <w:rStyle w:val="IndexLink"/>
              </w:rPr>
              <w:t xml:space="preserve">  </w:t>
            </w:r>
            <w:r>
              <w:rPr>
                <w:rStyle w:val="IndexLink"/>
              </w:rPr>
              <w:t xml:space="preserve">2.2 Conky……………………………………………………………. </w:t>
            </w:r>
          </w:hyperlink>
          <w:r>
            <w:rPr/>
            <w:t xml:space="preserve"> </w:t>
          </w:r>
          <w:r>
            <w:rPr/>
            <w:t>3</w:t>
          </w:r>
        </w:p>
        <w:p>
          <w:pPr>
            <w:pStyle w:val="Contents2"/>
            <w:bidi w:val="0"/>
            <w:ind w:left="1440" w:right="1440" w:hanging="0"/>
            <w:jc w:val="left"/>
            <w:rPr/>
          </w:pPr>
          <w:hyperlink w:anchor="__RefHeading___Toc1791_3540384480">
            <w:r>
              <w:rPr>
                <w:rStyle w:val="IndexLink"/>
              </w:rPr>
              <w:t xml:space="preserve">  </w:t>
            </w:r>
            <w:r>
              <w:rPr>
                <w:rStyle w:val="IndexLink"/>
              </w:rPr>
              <w:t>2.3 tint2</w:t>
            </w:r>
            <w:r>
              <w:rPr>
                <w:rStyle w:val="IndexLink"/>
              </w:rPr>
              <w:t xml:space="preserve">パネル………………………………………………………  </w:t>
            </w:r>
          </w:hyperlink>
          <w:r>
            <w:rPr/>
            <w:t>4</w:t>
          </w:r>
        </w:p>
        <w:p>
          <w:pPr>
            <w:pStyle w:val="Contents2"/>
            <w:bidi w:val="0"/>
            <w:ind w:left="1440" w:right="1440" w:hanging="0"/>
            <w:jc w:val="left"/>
            <w:rPr/>
          </w:pPr>
          <w:hyperlink w:anchor="__RefHeading___Toc1793_3540384480">
            <w:r>
              <w:rPr>
                <w:rStyle w:val="IndexLink"/>
              </w:rPr>
              <w:t xml:space="preserve">  </w:t>
            </w:r>
            <w:r>
              <w:rPr>
                <w:rStyle w:val="IndexLink"/>
              </w:rPr>
              <w:t>2.4 Docks……………………………………………………………..  5</w:t>
            </w:r>
          </w:hyperlink>
        </w:p>
        <w:p>
          <w:pPr>
            <w:pStyle w:val="Contents2"/>
            <w:bidi w:val="0"/>
            <w:ind w:left="1440" w:right="1440" w:hanging="0"/>
            <w:jc w:val="left"/>
            <w:rPr/>
          </w:pPr>
          <w:hyperlink w:anchor="__RefHeading___Toc1795_3540384480">
            <w:r>
              <w:rPr>
                <w:rStyle w:val="IndexLink"/>
              </w:rPr>
              <w:t xml:space="preserve">  </w:t>
            </w:r>
            <w:r>
              <w:rPr>
                <w:rStyle w:val="IndexLink"/>
              </w:rPr>
              <w:t xml:space="preserve">2.5 </w:t>
            </w:r>
            <w:r>
              <w:rPr>
                <w:rStyle w:val="IndexLink"/>
              </w:rPr>
              <w:t xml:space="preserve">ルートメニュー………………………………………………… </w:t>
            </w:r>
            <w:r>
              <w:rPr>
                <w:rStyle w:val="IndexLink"/>
              </w:rPr>
              <w:t>.</w:t>
            </w:r>
          </w:hyperlink>
          <w:r>
            <w:rPr/>
            <w:t>6</w:t>
          </w:r>
        </w:p>
        <w:p>
          <w:pPr>
            <w:pStyle w:val="Contents1"/>
            <w:bidi w:val="0"/>
            <w:ind w:left="1440" w:right="1440" w:hanging="0"/>
            <w:jc w:val="left"/>
            <w:rPr/>
          </w:pPr>
          <w:hyperlink w:anchor="__RefHeading___Toc1581_3145445008">
            <w:r>
              <w:rPr>
                <w:rStyle w:val="IndexLink"/>
              </w:rPr>
              <w:t>3.FLUXBOX</w:t>
            </w:r>
            <w:r>
              <w:rPr>
                <w:rStyle w:val="IndexLink"/>
              </w:rPr>
              <w:t>のセットアップ………………………………………</w:t>
            </w:r>
            <w:r>
              <w:rPr>
                <w:rStyle w:val="IndexLink"/>
              </w:rPr>
              <w:t>..</w:t>
            </w:r>
          </w:hyperlink>
          <w:r>
            <w:rPr/>
            <w:t xml:space="preserve"> </w:t>
          </w:r>
          <w:r>
            <w:rPr/>
            <w:t>7</w:t>
          </w:r>
        </w:p>
        <w:p>
          <w:pPr>
            <w:pStyle w:val="Contents1"/>
            <w:bidi w:val="0"/>
            <w:ind w:left="1440" w:right="1440" w:hanging="0"/>
            <w:jc w:val="left"/>
            <w:rPr/>
          </w:pPr>
          <w:r>
            <w:rPr/>
            <w:t>4.</w:t>
          </w:r>
          <w:r>
            <w:rPr/>
            <w:t>リンクス……………………………………………………………</w:t>
          </w:r>
          <w:hyperlink w:anchor="__RefHeading___Toc1681_3540384480">
            <w:r>
              <w:rPr>
                <w:rStyle w:val="IndexLink"/>
              </w:rPr>
              <w:t>.1</w:t>
            </w:r>
          </w:hyperlink>
          <w:r>
            <w:rPr/>
            <w:t>3</w:t>
          </w:r>
          <w:r>
            <w:rPr/>
            <w:fldChar w:fldCharType="end"/>
          </w:r>
        </w:p>
      </w:sdtContent>
    </w:sdt>
    <w:p>
      <w:pPr>
        <w:pStyle w:val="Heading1"/>
        <w:bidi w:val="0"/>
        <w:jc w:val="left"/>
        <w:rPr>
          <w:shd w:fill="auto" w:val="clear"/>
        </w:rPr>
      </w:pPr>
      <w:bookmarkStart w:id="0" w:name="__RefHeading___Toc1544_4202832223"/>
      <w:bookmarkEnd w:id="0"/>
      <w:r>
        <w:rPr>
          <w:shd w:fill="auto" w:val="clear"/>
        </w:rPr>
        <w:t>1.</w:t>
      </w:r>
      <w:r>
        <w:rPr>
          <w:rFonts w:cs="FreeSans"/>
          <w:b/>
          <w:bCs/>
          <w:sz w:val="36"/>
          <w:szCs w:val="36"/>
          <w:shd w:fill="auto" w:val="clear"/>
        </w:rPr>
        <w:t>はじめに</w:t>
      </w:r>
    </w:p>
    <w:p>
      <w:pPr>
        <w:pStyle w:val="Normal"/>
        <w:bidi w:val="0"/>
        <w:jc w:val="left"/>
        <w:rPr/>
      </w:pPr>
      <w:r>
        <w:rPr/>
        <w:t>このヘルプドキュメントは、</w:t>
      </w:r>
      <w:r>
        <w:rPr/>
        <w:t>MX Linux</w:t>
      </w:r>
      <w:r>
        <w:rPr/>
        <w:t>の一般的な内容を記載した</w:t>
      </w:r>
      <w:r>
        <w:rPr>
          <w:b/>
          <w:bCs/>
        </w:rPr>
        <w:t>ユーザーズマニュアル（</w:t>
      </w:r>
      <w:r>
        <w:rPr>
          <w:b/>
          <w:bCs/>
        </w:rPr>
        <w:t>F1</w:t>
      </w:r>
      <w:r>
        <w:rPr>
          <w:b/>
          <w:bCs/>
        </w:rPr>
        <w:t>）</w:t>
      </w:r>
      <w:r>
        <w:rPr/>
        <w:t>を補完するものです。</w:t>
      </w:r>
    </w:p>
    <w:p>
      <w:pPr>
        <w:pStyle w:val="Normal"/>
        <w:bidi w:val="0"/>
        <w:jc w:val="left"/>
        <w:rPr/>
      </w:pPr>
      <w:r>
        <w:rPr/>
        <w:t>1.</w:t>
      </w:r>
      <w:r>
        <w:rPr/>
        <w:t>はじめに</w:t>
      </w:r>
    </w:p>
    <w:p>
      <w:pPr>
        <w:pStyle w:val="Normal"/>
        <w:bidi w:val="0"/>
        <w:jc w:val="left"/>
        <w:rPr/>
      </w:pPr>
      <w:r>
        <w:rPr/>
        <w:t>2.</w:t>
      </w:r>
      <w:r>
        <w:rPr/>
        <w:t>設置方法</w:t>
      </w:r>
    </w:p>
    <w:p>
      <w:pPr>
        <w:pStyle w:val="Normal"/>
        <w:bidi w:val="0"/>
        <w:jc w:val="left"/>
        <w:rPr/>
      </w:pPr>
      <w:r>
        <w:rPr/>
        <w:t>3.</w:t>
      </w:r>
      <w:r>
        <w:rPr/>
        <w:t>構成</w:t>
      </w:r>
    </w:p>
    <w:p>
      <w:pPr>
        <w:pStyle w:val="Normal"/>
        <w:bidi w:val="0"/>
        <w:jc w:val="left"/>
        <w:rPr/>
      </w:pPr>
      <w:r>
        <w:rPr/>
        <w:t>4.</w:t>
      </w:r>
      <w:r>
        <w:rPr/>
        <w:t>基本的な使い方</w:t>
      </w:r>
    </w:p>
    <w:p>
      <w:pPr>
        <w:pStyle w:val="Normal"/>
        <w:bidi w:val="0"/>
        <w:jc w:val="left"/>
        <w:rPr/>
      </w:pPr>
      <w:r>
        <w:rPr/>
        <w:t>5.</w:t>
      </w:r>
      <w:r>
        <w:rPr/>
        <w:t>ソフトウェア管理</w:t>
      </w:r>
    </w:p>
    <w:p>
      <w:pPr>
        <w:pStyle w:val="Normal"/>
        <w:bidi w:val="0"/>
        <w:jc w:val="left"/>
        <w:rPr/>
      </w:pPr>
      <w:r>
        <w:rPr/>
        <w:t>6.</w:t>
      </w:r>
      <w:r>
        <w:rPr/>
        <w:t>上級者向け</w:t>
      </w:r>
    </w:p>
    <w:p>
      <w:pPr>
        <w:pStyle w:val="Normal"/>
        <w:bidi w:val="0"/>
        <w:jc w:val="left"/>
        <w:rPr/>
      </w:pPr>
      <w:r>
        <w:rPr/>
        <w:t>7.</w:t>
      </w:r>
      <w:r>
        <w:rPr/>
        <w:t>フードの下</w:t>
      </w:r>
    </w:p>
    <w:p>
      <w:pPr>
        <w:pStyle w:val="Normal"/>
        <w:bidi w:val="0"/>
        <w:jc w:val="left"/>
        <w:rPr/>
      </w:pPr>
      <w:r>
        <w:rPr/>
        <w:t>8.</w:t>
      </w:r>
      <w:r>
        <w:rPr/>
        <w:t>用語集</w:t>
      </w:r>
    </w:p>
    <w:p>
      <w:pPr>
        <w:pStyle w:val="Normal"/>
        <w:bidi w:val="0"/>
        <w:jc w:val="left"/>
        <w:rPr/>
      </w:pPr>
      <w:r>
        <w:rPr/>
      </w:r>
    </w:p>
    <w:p>
      <w:pPr>
        <w:pStyle w:val="Normal"/>
        <w:bidi w:val="0"/>
        <w:jc w:val="left"/>
        <w:rPr/>
      </w:pPr>
      <w:r>
        <w:rPr>
          <w:shd w:fill="auto" w:val="clear"/>
        </w:rPr>
        <w:t xml:space="preserve">MX FLUXBOX (=MXFB) </w:t>
      </w:r>
      <w:r>
        <w:rPr>
          <w:shd w:fill="auto" w:val="clear"/>
        </w:rPr>
        <w:t xml:space="preserve">は、すぐに使える最小限の </w:t>
      </w:r>
      <w:r>
        <w:rPr>
          <w:shd w:fill="auto" w:val="clear"/>
        </w:rPr>
        <w:t xml:space="preserve">MX Linux </w:t>
      </w:r>
      <w:r>
        <w:rPr>
          <w:shd w:fill="auto" w:val="clear"/>
        </w:rPr>
        <w:t xml:space="preserve">の </w:t>
      </w:r>
      <w:r>
        <w:rPr>
          <w:shd w:fill="auto" w:val="clear"/>
        </w:rPr>
        <w:t>"</w:t>
      </w:r>
      <w:r>
        <w:rPr>
          <w:shd w:fill="auto" w:val="clear"/>
        </w:rPr>
        <w:t>ベース</w:t>
      </w:r>
      <w:r>
        <w:rPr>
          <w:shd w:fill="auto" w:val="clear"/>
        </w:rPr>
        <w:t xml:space="preserve">" </w:t>
      </w:r>
      <w:r>
        <w:rPr>
          <w:shd w:fill="auto" w:val="clear"/>
        </w:rPr>
        <w:t>バージョンです。ユーザーは通常、一般的なソフトウェアを追加したいと思うでしょうが、その場合はまず</w:t>
      </w:r>
      <w:r>
        <w:rPr>
          <w:shd w:fill="auto" w:val="clear"/>
        </w:rPr>
        <w:t>MX Package Installer</w:t>
      </w:r>
      <w:r>
        <w:rPr>
          <w:shd w:fill="auto" w:val="clear"/>
        </w:rPr>
        <w:t xml:space="preserve">を使用することをお勧めします。 </w:t>
      </w:r>
    </w:p>
    <w:p>
      <w:pPr>
        <w:pStyle w:val="Normal"/>
        <w:bidi w:val="0"/>
        <w:jc w:val="left"/>
        <w:rPr>
          <w:shd w:fill="auto" w:val="clear"/>
        </w:rPr>
      </w:pPr>
      <w:r>
        <w:rPr>
          <w:shd w:fill="auto" w:val="clear"/>
        </w:rPr>
      </w:r>
    </w:p>
    <w:p>
      <w:pPr>
        <w:pStyle w:val="Normal"/>
        <w:bidi w:val="0"/>
        <w:jc w:val="left"/>
        <w:rPr/>
      </w:pPr>
      <w:r>
        <w:rPr>
          <w:shd w:fill="auto" w:val="clear"/>
        </w:rPr>
        <w:t>その名の通り、</w:t>
      </w:r>
      <w:r>
        <w:rPr>
          <w:shd w:fill="auto" w:val="clear"/>
        </w:rPr>
        <w:t>MXFB</w:t>
      </w:r>
      <w:r>
        <w:rPr>
          <w:shd w:fill="auto" w:val="clear"/>
        </w:rPr>
        <w:t>はウィンドウの配置や外観をコントロールする</w:t>
      </w:r>
      <w:hyperlink r:id="rId3">
        <w:r>
          <w:rPr>
            <w:rStyle w:val="InternetLink"/>
            <w:shd w:fill="auto" w:val="clear"/>
          </w:rPr>
          <w:t>ウィンドウマネージャー</w:t>
        </w:r>
      </w:hyperlink>
      <w:r>
        <w:rPr>
          <w:shd w:fill="auto" w:val="clear"/>
        </w:rPr>
        <w:t>として</w:t>
      </w:r>
      <w:hyperlink r:id="rId4">
        <w:r>
          <w:rPr>
            <w:rStyle w:val="InternetLink"/>
            <w:shd w:fill="auto" w:val="clear"/>
          </w:rPr>
          <w:t>Fluxbox</w:t>
        </w:r>
      </w:hyperlink>
      <w:r>
        <w:rPr>
          <w:shd w:fill="auto" w:val="clear"/>
        </w:rPr>
        <w:t>を採用しています。  その小さなメモリーフットプリントと素早いロードタイムは、低リソースのシステムでは非常に効果的であり、高レベルのマシンでは非常に高速です。すべての基本的な設定は、わかりやすいフォーマットの</w:t>
      </w:r>
      <w:hyperlink r:id="rId5">
        <w:r>
          <w:rPr>
            <w:rStyle w:val="InternetLink"/>
            <w:shd w:fill="auto" w:val="clear"/>
          </w:rPr>
          <w:t>テキストファイル</w:t>
        </w:r>
      </w:hyperlink>
      <w:r>
        <w:rPr>
          <w:shd w:fill="auto" w:val="clear"/>
        </w:rPr>
        <w:t>で制御されます。</w:t>
      </w:r>
    </w:p>
    <w:p>
      <w:pPr>
        <w:pStyle w:val="Normal"/>
        <w:bidi w:val="0"/>
        <w:jc w:val="left"/>
        <w:rPr>
          <w:shd w:fill="auto" w:val="clear"/>
        </w:rPr>
      </w:pPr>
      <w:r>
        <w:rPr>
          <w:shd w:fill="auto" w:val="clear"/>
        </w:rPr>
      </w:r>
    </w:p>
    <w:p>
      <w:pPr>
        <w:pStyle w:val="Normal"/>
        <w:bidi w:val="0"/>
        <w:jc w:val="left"/>
        <w:rPr/>
      </w:pPr>
      <w:r>
        <w:rPr>
          <w:shd w:fill="auto" w:val="clear"/>
        </w:rPr>
        <w:t>MXFB</w:t>
      </w:r>
      <w:r>
        <w:rPr>
          <w:shd w:fill="auto" w:val="clear"/>
        </w:rPr>
        <w:t>は</w:t>
      </w:r>
      <w:r>
        <w:rPr>
          <w:shd w:fill="auto" w:val="clear"/>
        </w:rPr>
        <w:t>2</w:t>
      </w:r>
      <w:r>
        <w:rPr>
          <w:shd w:fill="auto" w:val="clear"/>
        </w:rPr>
        <w:t xml:space="preserve">つの基本的な構成で動作しますが、その間には多くのバリエーションが考えられます。 </w:t>
      </w:r>
    </w:p>
    <w:p>
      <w:pPr>
        <w:pStyle w:val="Normal"/>
        <w:numPr>
          <w:ilvl w:val="0"/>
          <w:numId w:val="2"/>
        </w:numPr>
        <w:bidi w:val="0"/>
        <w:jc w:val="left"/>
        <w:rPr/>
      </w:pPr>
      <w:r>
        <w:rPr>
          <w:shd w:fill="auto" w:val="clear"/>
        </w:rPr>
        <w:t>基本的な</w:t>
      </w:r>
      <w:r>
        <w:rPr>
          <w:shd w:fill="auto" w:val="clear"/>
        </w:rPr>
        <w:t>Fluxbox</w:t>
      </w:r>
      <w:r>
        <w:rPr>
          <w:shd w:fill="auto" w:val="clear"/>
        </w:rPr>
        <w:t>コンポーネントが含まれていますが、便利なグラフィカルアプリを使用する</w:t>
      </w:r>
      <w:r>
        <w:rPr>
          <w:shd w:fill="auto" w:val="clear"/>
        </w:rPr>
        <w:t>MX Linux</w:t>
      </w:r>
      <w:r>
        <w:rPr>
          <w:shd w:fill="auto" w:val="clear"/>
        </w:rPr>
        <w:t>に準拠した</w:t>
      </w:r>
      <w:r>
        <w:rPr>
          <w:b/>
          <w:bCs/>
          <w:shd w:fill="auto" w:val="clear"/>
        </w:rPr>
        <w:t>「</w:t>
      </w:r>
      <w:r>
        <w:rPr>
          <w:b/>
          <w:bCs/>
          <w:shd w:fill="auto" w:val="clear"/>
        </w:rPr>
        <w:t>Default</w:t>
      </w:r>
      <w:r>
        <w:rPr>
          <w:shd w:fill="auto" w:val="clear"/>
        </w:rPr>
        <w:t>」。</w:t>
      </w:r>
    </w:p>
    <w:p>
      <w:pPr>
        <w:pStyle w:val="Normal"/>
        <w:numPr>
          <w:ilvl w:val="0"/>
          <w:numId w:val="2"/>
        </w:numPr>
        <w:bidi w:val="0"/>
        <w:jc w:val="left"/>
        <w:rPr/>
      </w:pPr>
      <w:r>
        <w:rPr>
          <w:b w:val="false"/>
          <w:bCs w:val="false"/>
          <w:shd w:fill="auto" w:val="clear"/>
        </w:rPr>
        <w:t>デフォルトの構成から様々なコンポーネントを簡単なクリック操作で追加できる</w:t>
      </w:r>
      <w:r>
        <w:rPr>
          <w:b/>
          <w:bCs/>
          <w:shd w:fill="auto" w:val="clear"/>
        </w:rPr>
        <w:t>Fluxbox</w:t>
      </w:r>
    </w:p>
    <w:p>
      <w:pPr>
        <w:pStyle w:val="Heading1"/>
        <w:bidi w:val="0"/>
        <w:jc w:val="left"/>
        <w:rPr/>
      </w:pPr>
      <w:bookmarkStart w:id="1" w:name="__RefHeading___Toc1579_3145445008"/>
      <w:bookmarkEnd w:id="1"/>
      <w:r>
        <w:rPr/>
        <w:t>2.</w:t>
      </w:r>
      <w:r>
        <w:rPr/>
        <w:t>デフォルト</w:t>
      </w:r>
    </w:p>
    <w:p>
      <w:pPr>
        <w:pStyle w:val="Normal"/>
        <w:bidi w:val="0"/>
        <w:jc w:val="left"/>
        <w:rPr/>
      </w:pPr>
      <w:r>
        <w:rPr/>
        <mc:AlternateContent>
          <mc:Choice Requires="wps">
            <w:drawing>
              <wp:anchor behindDoc="0" distT="0" distB="0" distL="0" distR="0" simplePos="0" locked="0" layoutInCell="0" allowOverlap="1" relativeHeight="5">
                <wp:simplePos x="0" y="0"/>
                <wp:positionH relativeFrom="column">
                  <wp:posOffset>737235</wp:posOffset>
                </wp:positionH>
                <wp:positionV relativeFrom="paragraph">
                  <wp:posOffset>313055</wp:posOffset>
                </wp:positionV>
                <wp:extent cx="259715" cy="259715"/>
                <wp:effectExtent l="0" t="0" r="0" b="0"/>
                <wp:wrapNone/>
                <wp:docPr id="2" name="Shape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1</w:t>
                            </w:r>
                          </w:p>
                        </w:txbxContent>
                      </wps:txbx>
                      <wps:bodyPr lIns="0" rIns="0" tIns="0" bIns="0" anchor="ctr">
                        <a:noAutofit/>
                      </wps:bodyPr>
                    </wps:wsp>
                  </a:graphicData>
                </a:graphic>
              </wp:anchor>
            </w:drawing>
          </mc:Choice>
          <mc:Fallback>
            <w:pict>
              <v:oval id="shape_0" ID="Shape2" fillcolor="#729fcf" stroked="t" style="position:absolute;margin-left:58.05pt;margin-top:24.6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1</w:t>
                      </w:r>
                    </w:p>
                  </w:txbxContent>
                </v:textbox>
              </v:oval>
            </w:pict>
          </mc:Fallback>
        </mc:AlternateContent>
        <mc:AlternateContent>
          <mc:Choice Requires="wps">
            <w:drawing>
              <wp:anchor behindDoc="0" distT="0" distB="0" distL="0" distR="0" simplePos="0" locked="0" layoutInCell="0" allowOverlap="1" relativeHeight="6">
                <wp:simplePos x="0" y="0"/>
                <wp:positionH relativeFrom="column">
                  <wp:posOffset>4989830</wp:posOffset>
                </wp:positionH>
                <wp:positionV relativeFrom="paragraph">
                  <wp:posOffset>823595</wp:posOffset>
                </wp:positionV>
                <wp:extent cx="259715" cy="259715"/>
                <wp:effectExtent l="0" t="0" r="0" b="0"/>
                <wp:wrapNone/>
                <wp:docPr id="4" name="Shape2_0"/>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2</w:t>
                            </w:r>
                          </w:p>
                        </w:txbxContent>
                      </wps:txbx>
                      <wps:bodyPr lIns="0" rIns="0" tIns="0" bIns="0" anchor="ctr">
                        <a:noAutofit/>
                      </wps:bodyPr>
                    </wps:wsp>
                  </a:graphicData>
                </a:graphic>
              </wp:anchor>
            </w:drawing>
          </mc:Choice>
          <mc:Fallback>
            <w:pict>
              <v:oval id="shape_0" ID="Shape2_0" fillcolor="#729fcf" stroked="t" style="position:absolute;margin-left:392.9pt;margin-top:64.8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2</w:t>
                      </w:r>
                    </w:p>
                  </w:txbxContent>
                </v:textbox>
              </v:oval>
            </w:pict>
          </mc:Fallback>
        </mc:AlternateContent>
        <mc:AlternateContent>
          <mc:Choice Requires="wps">
            <w:drawing>
              <wp:anchor behindDoc="0" distT="0" distB="0" distL="0" distR="0" simplePos="0" locked="0" layoutInCell="0" allowOverlap="1" relativeHeight="7">
                <wp:simplePos x="0" y="0"/>
                <wp:positionH relativeFrom="column">
                  <wp:posOffset>3207385</wp:posOffset>
                </wp:positionH>
                <wp:positionV relativeFrom="paragraph">
                  <wp:posOffset>2872105</wp:posOffset>
                </wp:positionV>
                <wp:extent cx="259715" cy="259715"/>
                <wp:effectExtent l="0" t="0" r="0" b="0"/>
                <wp:wrapNone/>
                <wp:docPr id="6" name="Shape2_1"/>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3</w:t>
                            </w:r>
                          </w:p>
                        </w:txbxContent>
                      </wps:txbx>
                      <wps:bodyPr lIns="0" rIns="0" tIns="0" bIns="0" anchor="ctr">
                        <a:noAutofit/>
                      </wps:bodyPr>
                    </wps:wsp>
                  </a:graphicData>
                </a:graphic>
              </wp:anchor>
            </w:drawing>
          </mc:Choice>
          <mc:Fallback>
            <w:pict>
              <v:oval id="shape_0" ID="Shape2_1" fillcolor="#729fcf" stroked="t" style="position:absolute;margin-left:252.55pt;margin-top:226.1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3</w:t>
                      </w:r>
                    </w:p>
                  </w:txbxContent>
                </v:textbox>
              </v:oval>
            </w:pict>
          </mc:Fallback>
        </mc:AlternateContent>
        <mc:AlternateContent>
          <mc:Choice Requires="wps">
            <w:drawing>
              <wp:anchor behindDoc="0" distT="0" distB="0" distL="0" distR="0" simplePos="0" locked="0" layoutInCell="0" allowOverlap="1" relativeHeight="8">
                <wp:simplePos x="0" y="0"/>
                <wp:positionH relativeFrom="column">
                  <wp:posOffset>513080</wp:posOffset>
                </wp:positionH>
                <wp:positionV relativeFrom="paragraph">
                  <wp:posOffset>2075815</wp:posOffset>
                </wp:positionV>
                <wp:extent cx="259715" cy="259715"/>
                <wp:effectExtent l="0" t="0" r="0" b="0"/>
                <wp:wrapNone/>
                <wp:docPr id="8" name="Shape2_2"/>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4</w:t>
                            </w:r>
                          </w:p>
                        </w:txbxContent>
                      </wps:txbx>
                      <wps:bodyPr lIns="0" rIns="0" tIns="0" bIns="0" anchor="ctr">
                        <a:noAutofit/>
                      </wps:bodyPr>
                    </wps:wsp>
                  </a:graphicData>
                </a:graphic>
              </wp:anchor>
            </w:drawing>
          </mc:Choice>
          <mc:Fallback>
            <w:pict>
              <v:oval id="shape_0" ID="Shape2_2" fillcolor="#729fcf" stroked="t" style="position:absolute;margin-left:40.4pt;margin-top:163.45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4</w:t>
                      </w:r>
                    </w:p>
                  </w:txbxContent>
                </v:textbox>
              </v:oval>
            </w:pict>
          </mc:Fallback>
        </mc:AlternateContent>
        <mc:AlternateContent>
          <mc:Choice Requires="wps">
            <w:drawing>
              <wp:anchor behindDoc="0" distT="0" distB="0" distL="0" distR="0" simplePos="0" locked="0" layoutInCell="0" allowOverlap="1" relativeHeight="9">
                <wp:simplePos x="0" y="0"/>
                <wp:positionH relativeFrom="column">
                  <wp:posOffset>2941955</wp:posOffset>
                </wp:positionH>
                <wp:positionV relativeFrom="paragraph">
                  <wp:posOffset>1586230</wp:posOffset>
                </wp:positionV>
                <wp:extent cx="259715" cy="259715"/>
                <wp:effectExtent l="0" t="0" r="0" b="0"/>
                <wp:wrapNone/>
                <wp:docPr id="10" name="Shape2_3"/>
                <a:graphic xmlns:a="http://schemas.openxmlformats.org/drawingml/2006/main">
                  <a:graphicData uri="http://schemas.microsoft.com/office/word/2010/wordprocessingShape">
                    <wps:wsp>
                      <wps:cNvSpPr/>
                      <wps:spPr>
                        <a:xfrm>
                          <a:off x="0" y="0"/>
                          <a:ext cx="259200" cy="259200"/>
                        </a:xfrm>
                        <a:prstGeom prst="ellipse">
                          <a:avLst/>
                        </a:prstGeom>
                        <a:solidFill>
                          <a:srgbClr val="729fcf"/>
                        </a:solidFill>
                        <a:ln w="0">
                          <a:solidFill>
                            <a:srgbClr val="3465a4"/>
                          </a:solidFill>
                        </a:ln>
                      </wps:spPr>
                      <wps:style>
                        <a:lnRef idx="0"/>
                        <a:fillRef idx="0"/>
                        <a:effectRef idx="0"/>
                        <a:fontRef idx="minor"/>
                      </wps:style>
                      <wps:txbx>
                        <w:txbxContent>
                          <w:p>
                            <w:pPr>
                              <w:pStyle w:val="FrameContents"/>
                              <w:bidi w:val="0"/>
                              <w:jc w:val="center"/>
                              <w:rPr>
                                <w:color w:val="000000"/>
                              </w:rPr>
                            </w:pPr>
                            <w:r>
                              <w:rPr>
                                <w:color w:val="000000"/>
                              </w:rPr>
                              <w:t>5</w:t>
                            </w:r>
                          </w:p>
                        </w:txbxContent>
                      </wps:txbx>
                      <wps:bodyPr lIns="0" rIns="0" tIns="0" bIns="0" anchor="ctr">
                        <a:noAutofit/>
                      </wps:bodyPr>
                    </wps:wsp>
                  </a:graphicData>
                </a:graphic>
              </wp:anchor>
            </w:drawing>
          </mc:Choice>
          <mc:Fallback>
            <w:pict>
              <v:oval id="shape_0" ID="Shape2_3" fillcolor="#729fcf" stroked="t" style="position:absolute;margin-left:231.65pt;margin-top:124.9pt;width:20.35pt;height:20.35pt">
                <w10:wrap type="square"/>
                <v:fill o:detectmouseclick="t" type="solid" color2="#8d6030"/>
                <v:stroke color="#3465a4" joinstyle="round" endcap="flat"/>
                <v:textbox>
                  <w:txbxContent>
                    <w:p>
                      <w:pPr>
                        <w:pStyle w:val="FrameContents"/>
                        <w:bidi w:val="0"/>
                        <w:jc w:val="center"/>
                        <w:rPr>
                          <w:color w:val="000000"/>
                        </w:rPr>
                      </w:pPr>
                      <w:r>
                        <w:rPr>
                          <w:color w:val="000000"/>
                        </w:rPr>
                        <w:t>5</w:t>
                      </w:r>
                    </w:p>
                  </w:txbxContent>
                </v:textbox>
              </v:oval>
            </w:pict>
          </mc:Fallback>
        </mc:AlternateContent>
        <w:drawing>
          <wp:anchor behindDoc="0" distT="0" distB="0" distL="0" distR="0" simplePos="0" locked="0" layoutInCell="0" allowOverlap="1" relativeHeight="4">
            <wp:simplePos x="0" y="0"/>
            <wp:positionH relativeFrom="column">
              <wp:align>right</wp:align>
            </wp:positionH>
            <wp:positionV relativeFrom="paragraph">
              <wp:posOffset>100965</wp:posOffset>
            </wp:positionV>
            <wp:extent cx="6278880" cy="3532505"/>
            <wp:effectExtent l="0" t="0" r="0" b="0"/>
            <wp:wrapSquare wrapText="largest"/>
            <wp:docPr id="1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9" descr=""/>
                    <pic:cNvPicPr>
                      <a:picLocks noChangeAspect="1" noChangeArrowheads="1"/>
                    </pic:cNvPicPr>
                  </pic:nvPicPr>
                  <pic:blipFill>
                    <a:blip r:embed="rId6"/>
                    <a:stretch>
                      <a:fillRect/>
                    </a:stretch>
                  </pic:blipFill>
                  <pic:spPr bwMode="auto">
                    <a:xfrm>
                      <a:off x="0" y="0"/>
                      <a:ext cx="6278880" cy="3532505"/>
                    </a:xfrm>
                    <a:prstGeom prst="rect">
                      <a:avLst/>
                    </a:prstGeom>
                  </pic:spPr>
                </pic:pic>
              </a:graphicData>
            </a:graphic>
          </wp:anchor>
        </w:drawing>
      </w:r>
    </w:p>
    <w:p>
      <w:pPr>
        <w:pStyle w:val="Normal"/>
        <w:bidi w:val="0"/>
        <w:jc w:val="left"/>
        <w:rPr/>
      </w:pPr>
      <w:r>
        <w:rPr/>
        <w:t>左上から時計回りに、プリンシパル</w:t>
      </w:r>
      <w:r>
        <w:drawing>
          <wp:anchor behindDoc="0" distT="0" distB="0" distL="0" distR="0" simplePos="0" locked="0" layoutInCell="0" allowOverlap="1" relativeHeight="10">
            <wp:simplePos x="0" y="0"/>
            <wp:positionH relativeFrom="column">
              <wp:align>right</wp:align>
            </wp:positionH>
            <wp:positionV relativeFrom="paragraph">
              <wp:posOffset>117475</wp:posOffset>
            </wp:positionV>
            <wp:extent cx="2014855" cy="2387600"/>
            <wp:effectExtent l="0" t="0" r="0" b="0"/>
            <wp:wrapSquare wrapText="largest"/>
            <wp:docPr id="1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 descr=""/>
                    <pic:cNvPicPr>
                      <a:picLocks noChangeAspect="1" noChangeArrowheads="1"/>
                    </pic:cNvPicPr>
                  </pic:nvPicPr>
                  <pic:blipFill>
                    <a:blip r:embed="rId7"/>
                    <a:stretch>
                      <a:fillRect/>
                    </a:stretch>
                  </pic:blipFill>
                  <pic:spPr bwMode="auto">
                    <a:xfrm>
                      <a:off x="0" y="0"/>
                      <a:ext cx="2014855" cy="2387600"/>
                    </a:xfrm>
                    <a:prstGeom prst="rect">
                      <a:avLst/>
                    </a:prstGeom>
                  </pic:spPr>
                </pic:pic>
              </a:graphicData>
            </a:graphic>
          </wp:anchor>
        </w:drawing>
      </w:r>
      <w:r>
        <w:rPr/>
        <w:t>の</w:t>
      </w:r>
      <w:r>
        <w:rPr/>
        <w:t>コンポーネントを紹介します。</w:t>
      </w:r>
    </w:p>
    <w:p>
      <w:pPr>
        <w:pStyle w:val="Normal"/>
        <w:bidi w:val="0"/>
        <w:jc w:val="left"/>
        <w:rPr/>
      </w:pPr>
      <w:r>
        <w:rPr/>
      </w:r>
    </w:p>
    <w:p>
      <w:pPr>
        <w:pStyle w:val="Normal"/>
        <w:numPr>
          <w:ilvl w:val="0"/>
          <w:numId w:val="3"/>
        </w:numPr>
        <w:bidi w:val="0"/>
        <w:jc w:val="left"/>
        <w:rPr/>
      </w:pPr>
      <w:r>
        <w:rPr/>
        <w:t>デスクトップアイコン（</w:t>
      </w:r>
      <w:r>
        <w:rPr/>
        <w:t>2.1</w:t>
      </w:r>
      <w:r>
        <w:rPr/>
        <w:t>項</w:t>
      </w:r>
    </w:p>
    <w:p>
      <w:pPr>
        <w:pStyle w:val="Normal"/>
        <w:numPr>
          <w:ilvl w:val="0"/>
          <w:numId w:val="3"/>
        </w:numPr>
        <w:bidi w:val="0"/>
        <w:jc w:val="left"/>
        <w:rPr/>
      </w:pPr>
      <w:r>
        <w:rPr/>
        <w:t>コンキー」と呼ばれるシステム情報表示（</w:t>
      </w:r>
      <w:r>
        <w:rPr/>
        <w:t>2.2</w:t>
      </w:r>
      <w:r>
        <w:rPr/>
        <w:t>項</w:t>
      </w:r>
    </w:p>
    <w:p>
      <w:pPr>
        <w:pStyle w:val="Normal"/>
        <w:numPr>
          <w:ilvl w:val="0"/>
          <w:numId w:val="3"/>
        </w:numPr>
        <w:bidi w:val="0"/>
        <w:jc w:val="left"/>
        <w:rPr/>
      </w:pPr>
      <w:r>
        <w:rPr/>
        <w:t>クリエイティブな</w:t>
      </w:r>
      <w:r>
        <w:rPr/>
        <w:t>tint2</w:t>
      </w:r>
      <w:r>
        <w:rPr/>
        <w:t>パネル（</w:t>
      </w:r>
      <w:r>
        <w:rPr/>
        <w:t>2.3</w:t>
      </w:r>
      <w:r>
        <w:rPr/>
        <w:t>項</w:t>
      </w:r>
    </w:p>
    <w:p>
      <w:pPr>
        <w:pStyle w:val="Normal"/>
        <w:numPr>
          <w:ilvl w:val="0"/>
          <w:numId w:val="3"/>
        </w:numPr>
        <w:bidi w:val="0"/>
        <w:jc w:val="left"/>
        <w:rPr/>
      </w:pPr>
      <w:r>
        <w:rPr/>
        <w:t>ネイティブ・ドック</w:t>
      </w:r>
      <w:r>
        <w:rPr>
          <w:b w:val="false"/>
          <w:bCs w:val="false"/>
        </w:rPr>
        <w:t>（</w:t>
      </w:r>
      <w:r>
        <w:rPr>
          <w:b w:val="false"/>
          <w:bCs w:val="false"/>
        </w:rPr>
        <w:t>2.4</w:t>
      </w:r>
      <w:r>
        <w:rPr>
          <w:b w:val="false"/>
          <w:bCs w:val="false"/>
        </w:rPr>
        <w:t>項</w:t>
      </w:r>
    </w:p>
    <w:p>
      <w:pPr>
        <w:pStyle w:val="Normal"/>
        <w:numPr>
          <w:ilvl w:val="0"/>
          <w:numId w:val="3"/>
        </w:numPr>
        <w:bidi w:val="0"/>
        <w:jc w:val="left"/>
        <w:rPr/>
      </w:pPr>
      <w:r>
        <w:rPr/>
        <w:t>隠れた</w:t>
      </w:r>
      <w:r>
        <w:rPr/>
        <w:t>Fluxbox</w:t>
      </w:r>
      <w:r>
        <w:rPr/>
        <w:t xml:space="preserve">の </w:t>
      </w:r>
      <w:r>
        <w:rPr/>
        <w:t>"rootMenu"</w:t>
      </w:r>
      <w:r>
        <w:rPr/>
        <w:t>（セクション</w:t>
      </w:r>
      <w:r>
        <w:rPr/>
        <w:t>2.5</w:t>
      </w:r>
    </w:p>
    <w:p>
      <w:pPr>
        <w:pStyle w:val="Normal"/>
        <w:bidi w:val="0"/>
        <w:jc w:val="left"/>
        <w:rPr/>
      </w:pPr>
      <w:r>
        <w:rPr/>
      </w:r>
    </w:p>
    <w:p>
      <w:pPr>
        <w:pStyle w:val="Normal"/>
        <w:bidi w:val="0"/>
        <w:jc w:val="left"/>
        <w:rPr/>
      </w:pPr>
      <w:r>
        <w:rPr/>
      </w:r>
    </w:p>
    <w:p>
      <w:pPr>
        <w:pStyle w:val="Normal"/>
        <w:bidi w:val="0"/>
        <w:jc w:val="left"/>
        <w:rPr/>
      </w:pPr>
      <w:r>
        <w:rPr/>
        <w:t>新規ユーザーが最初に利用するのは、ドック、パネル、ルートメニューから利用できる</w:t>
      </w:r>
      <w:r>
        <w:rPr>
          <w:b/>
          <w:bCs/>
        </w:rPr>
        <w:t>「設定」マネージャー</w:t>
      </w:r>
      <w:r>
        <w:rPr/>
        <w:t>でしょう。</w:t>
      </w:r>
    </w:p>
    <w:p>
      <w:pPr>
        <w:pStyle w:val="Normal"/>
        <w:bidi w:val="0"/>
        <w:jc w:val="left"/>
        <w:rPr/>
      </w:pPr>
      <w:r>
        <w:rPr/>
        <w:t>アプリケーションは、デスクトップアイコンやドックアイテムのほかに、以下のようなツールでも起動できます。</w:t>
      </w:r>
    </w:p>
    <w:p>
      <w:pPr>
        <w:pStyle w:val="Normal"/>
        <w:bidi w:val="0"/>
        <w:jc w:val="left"/>
        <w:rPr/>
      </w:pPr>
      <w:r>
        <w:rPr/>
      </w:r>
    </w:p>
    <w:p>
      <w:pPr>
        <w:pStyle w:val="Normal"/>
        <w:numPr>
          <w:ilvl w:val="0"/>
          <w:numId w:val="4"/>
        </w:numPr>
        <w:bidi w:val="0"/>
        <w:jc w:val="left"/>
        <w:rPr/>
      </w:pPr>
      <w:r>
        <w:rPr/>
        <w:t>従来のパネルのスタート（</w:t>
      </w:r>
      <w:r>
        <w:rPr/>
        <w:t>MX</w:t>
      </w:r>
      <w:r>
        <w:rPr/>
        <w:t>ロゴ）ボタンをクリックすると、</w:t>
      </w:r>
      <w:r>
        <w:rPr/>
        <w:t>Xfce</w:t>
      </w:r>
      <w:r>
        <w:rPr/>
        <w:t>の</w:t>
      </w:r>
      <w:r>
        <w:rPr/>
        <w:t>Appfinder</w:t>
      </w:r>
      <w:r>
        <w:rPr/>
        <w:t>が表示されます。</w:t>
      </w:r>
    </w:p>
    <w:p>
      <w:pPr>
        <w:pStyle w:val="Normal"/>
        <w:numPr>
          <w:ilvl w:val="0"/>
          <w:numId w:val="4"/>
        </w:numPr>
        <w:bidi w:val="0"/>
        <w:jc w:val="left"/>
        <w:rPr/>
      </w:pPr>
      <w:r>
        <w:rPr/>
        <w:t>デスクトップを右クリックします。</w:t>
      </w:r>
      <w:r>
        <w:rPr>
          <w:i/>
          <w:iCs/>
        </w:rPr>
        <w:t>メニュー」→「すべてのアプリ」</w:t>
      </w:r>
      <w:r>
        <w:rPr/>
        <w:t>で、</w:t>
      </w:r>
      <w:r>
        <w:rPr/>
        <w:t>Debian</w:t>
      </w:r>
      <w:r>
        <w:rPr/>
        <w:t>ライクなカテゴリメニューが表示されます。</w:t>
      </w:r>
    </w:p>
    <w:p>
      <w:pPr>
        <w:pStyle w:val="Normal"/>
        <w:numPr>
          <w:ilvl w:val="0"/>
          <w:numId w:val="4"/>
        </w:numPr>
        <w:bidi w:val="0"/>
        <w:jc w:val="left"/>
        <w:rPr/>
      </w:pPr>
      <w:r>
        <w:rPr/>
        <w:t>キーボードのロゴキー（</w:t>
      </w:r>
      <w:r>
        <w:rPr/>
        <w:t>Windows</w:t>
      </w:r>
      <w:r>
        <w:rPr/>
        <w:t>または</w:t>
      </w:r>
      <w:r>
        <w:rPr/>
        <w:t>Apple</w:t>
      </w:r>
      <w:r>
        <w:rPr/>
        <w:t>のアイコン）をクリックすると、「</w:t>
      </w:r>
      <w:r>
        <w:rPr/>
        <w:t>rofi</w:t>
      </w:r>
      <w:r>
        <w:rPr/>
        <w:t>」という非常に高速なツールが表示され、便利なプロパティを備えたアルファベット順のメニューが表示されます（詳細</w:t>
      </w:r>
      <w:hyperlink r:id="rId8">
        <w:r>
          <w:rPr>
            <w:rStyle w:val="InternetLink"/>
          </w:rPr>
          <w:t>は</w:t>
        </w:r>
        <w:r>
          <w:rPr>
            <w:rStyle w:val="InternetLink"/>
          </w:rPr>
          <w:t>Wiki</w:t>
        </w:r>
        <w:r>
          <w:rPr>
            <w:rStyle w:val="InternetLink"/>
          </w:rPr>
          <w:t>を参照</w:t>
        </w:r>
      </w:hyperlink>
      <w:r>
        <w:rPr/>
        <w:t>）。</w:t>
      </w:r>
    </w:p>
    <w:p>
      <w:pPr>
        <w:pStyle w:val="Normal"/>
        <w:numPr>
          <w:ilvl w:val="0"/>
          <w:numId w:val="4"/>
        </w:numPr>
        <w:bidi w:val="0"/>
        <w:jc w:val="left"/>
        <w:rPr/>
      </w:pPr>
      <w:r>
        <w:rPr/>
        <w:t>F2</w:t>
      </w:r>
      <w:r>
        <w:rPr/>
        <w:t>をクリックすると、小さな実行ウィンドウ（</w:t>
      </w:r>
      <w:r>
        <w:rPr/>
        <w:t>fbrun</w:t>
      </w:r>
      <w:r>
        <w:rPr/>
        <w:t xml:space="preserve">）が表示され、実際のプログラム名が表示されます。   </w:t>
      </w:r>
    </w:p>
    <w:p>
      <w:pPr>
        <w:pStyle w:val="Normal"/>
        <w:numPr>
          <w:ilvl w:val="0"/>
          <w:numId w:val="0"/>
        </w:numPr>
        <w:bidi w:val="0"/>
        <w:ind w:left="720" w:hanging="0"/>
        <w:jc w:val="left"/>
        <w:rPr/>
      </w:pPr>
      <w:r>
        <w:rPr/>
      </w:r>
    </w:p>
    <w:p>
      <w:pPr>
        <w:pStyle w:val="Normal"/>
        <w:bidi w:val="0"/>
        <w:jc w:val="left"/>
        <w:rPr/>
      </w:pPr>
      <w:r>
        <w:rPr/>
        <w:t>以下のセクションでは、これらの各コンポーネントの使用方法と管理方法についての基本的な理解を深めることができます。注：以下のセクションでの「メニュー」という言葉は、デスクトップ上で右クリックしたときに表示されるルートメニューを指します。</w:t>
      </w:r>
    </w:p>
    <w:p>
      <w:pPr>
        <w:pStyle w:val="Heading2"/>
        <w:bidi w:val="0"/>
        <w:jc w:val="left"/>
        <w:rPr/>
      </w:pPr>
      <w:bookmarkStart w:id="2" w:name="__RefHeading___Toc1787_3540384480"/>
      <w:bookmarkEnd w:id="2"/>
      <w:r>
        <w:rPr/>
        <w:t xml:space="preserve">2.1 </w:t>
      </w:r>
      <w:r>
        <w:rPr/>
        <w:t>デスクトップアイコン</w:t>
      </w:r>
    </w:p>
    <w:p>
      <w:pPr>
        <w:pStyle w:val="Normal"/>
        <w:bidi w:val="0"/>
        <w:ind w:left="288" w:right="0" w:hanging="0"/>
        <w:jc w:val="left"/>
        <w:rPr/>
      </w:pPr>
      <w:r>
        <w:rPr>
          <w:b/>
          <w:bCs/>
        </w:rPr>
        <w:t>隠す</w:t>
      </w:r>
      <w:r>
        <w:rPr/>
        <w:t>。メニュー」→「見えないところ」→「アイコンを切り替える</w:t>
      </w:r>
    </w:p>
    <w:p>
      <w:pPr>
        <w:pStyle w:val="Normal"/>
        <w:bidi w:val="0"/>
        <w:ind w:left="288" w:right="0" w:hanging="0"/>
        <w:jc w:val="left"/>
        <w:rPr/>
      </w:pPr>
      <w:r>
        <w:rPr>
          <w:b/>
          <w:bCs/>
        </w:rPr>
        <w:t>削除（アイコン）</w:t>
      </w:r>
      <w:r>
        <w:rPr/>
        <w:t>：アイコンを中クリックすると</w:t>
      </w:r>
      <w:r>
        <w:rPr/>
        <w:t>iDesktool</w:t>
      </w:r>
      <w:r>
        <w:rPr/>
        <w:t>が起動します。</w:t>
      </w:r>
    </w:p>
    <w:p>
      <w:pPr>
        <w:pStyle w:val="Normal"/>
        <w:bidi w:val="0"/>
        <w:ind w:left="288" w:right="0" w:hanging="0"/>
        <w:jc w:val="left"/>
        <w:rPr/>
      </w:pPr>
      <w:r>
        <w:rPr>
          <w:b/>
          <w:bCs/>
        </w:rPr>
        <w:t>停止</w:t>
      </w:r>
      <w:r>
        <w:rPr/>
        <w:t>：メニュー＞目立たない場所＞</w:t>
      </w:r>
      <w:r>
        <w:rPr/>
        <w:t>iDesk</w:t>
      </w:r>
      <w:r>
        <w:rPr/>
        <w:t>の切り替え</w:t>
      </w:r>
    </w:p>
    <w:p>
      <w:pPr>
        <w:pStyle w:val="Normal"/>
        <w:bidi w:val="0"/>
        <w:ind w:left="288" w:right="0" w:hanging="0"/>
        <w:jc w:val="left"/>
        <w:rPr/>
      </w:pPr>
      <w:r>
        <w:rPr>
          <w:b/>
          <w:bCs/>
        </w:rPr>
        <w:t>管理する</w:t>
      </w:r>
      <w:r>
        <w:rPr/>
        <w:t>。メニュー＞外観＞デスクトップアイコン</w:t>
      </w:r>
    </w:p>
    <w:p>
      <w:pPr>
        <w:pStyle w:val="Normal"/>
        <w:bidi w:val="0"/>
        <w:ind w:left="288" w:right="0" w:hanging="0"/>
        <w:jc w:val="left"/>
        <w:rPr>
          <w:b/>
          <w:b/>
          <w:bCs/>
        </w:rPr>
      </w:pPr>
      <w:r>
        <w:rPr>
          <w:b/>
          <w:bCs/>
        </w:rPr>
        <w:t>ヘルプ：</w:t>
      </w:r>
      <w:hyperlink r:id="rId9">
        <w:r>
          <w:rPr>
            <w:rStyle w:val="InternetLink"/>
            <w:b w:val="false"/>
            <w:bCs w:val="false"/>
            <w:shd w:fill="auto" w:val="clear"/>
          </w:rPr>
          <w:t>ウィキで</w:t>
        </w:r>
      </w:hyperlink>
    </w:p>
    <w:p>
      <w:pPr>
        <w:pStyle w:val="Normal"/>
        <w:bidi w:val="0"/>
        <w:jc w:val="left"/>
        <w:rPr/>
      </w:pPr>
      <w:r>
        <w:rPr/>
      </w:r>
    </w:p>
    <w:p>
      <w:pPr>
        <w:pStyle w:val="Normal"/>
        <w:bidi w:val="0"/>
        <w:jc w:val="left"/>
        <w:rPr/>
      </w:pPr>
      <w:r>
        <w:rPr>
          <w:shd w:fill="auto" w:val="clear"/>
        </w:rPr>
        <w:t>MXFB</w:t>
      </w:r>
      <w:r>
        <w:rPr>
          <w:shd w:fill="auto" w:val="clear"/>
        </w:rPr>
        <w:t>のデスクトップアイコンは、</w:t>
      </w:r>
      <w:r>
        <w:rPr>
          <w:shd w:fill="auto" w:val="clear"/>
        </w:rPr>
        <w:t>2005</w:t>
      </w:r>
      <w:r>
        <w:rPr>
          <w:shd w:fill="auto" w:val="clear"/>
        </w:rPr>
        <w:t>年に開発された</w:t>
      </w:r>
      <w:r>
        <w:rPr>
          <w:shd w:fill="auto" w:val="clear"/>
        </w:rPr>
        <w:t>iDesk</w:t>
      </w:r>
      <w:r>
        <w:rPr>
          <w:shd w:fill="auto" w:val="clear"/>
        </w:rPr>
        <w:t>によって実現されています。</w:t>
      </w:r>
      <w:r>
        <w:rPr>
          <w:shd w:fill="auto" w:val="clear"/>
        </w:rPr>
        <w:t>iDesk</w:t>
      </w:r>
      <w:r>
        <w:rPr>
          <w:shd w:fill="auto" w:val="clear"/>
        </w:rPr>
        <w:t>は、</w:t>
      </w:r>
      <w:r>
        <w:rPr>
          <w:shd w:fill="auto" w:val="clear"/>
        </w:rPr>
        <w:t>fluxbox</w:t>
      </w:r>
      <w:r>
        <w:rPr>
          <w:shd w:fill="auto" w:val="clear"/>
        </w:rPr>
        <w:t>などのミニマムウィンドウマネージャのユーザー向けにデスクトップアイコンを描くために開発されたプログラムです。アイコンは手動で設定することもできますが、グラフィカルなツールの方がはるかに簡単です。</w:t>
      </w:r>
      <w:r>
        <w:rPr>
          <w:shd w:fill="auto" w:val="clear"/>
        </w:rPr>
        <w:t>MX Linux</w:t>
      </w:r>
      <w:r>
        <w:rPr>
          <w:shd w:fill="auto" w:val="clear"/>
        </w:rPr>
        <w:t>の開発者とユーザーは、既存のツールを改良、近代化、拡張して</w:t>
      </w:r>
      <w:r>
        <w:rPr>
          <w:b/>
          <w:bCs/>
          <w:shd w:fill="auto" w:val="clear"/>
        </w:rPr>
        <w:t>iDesktool</w:t>
      </w:r>
      <w:r>
        <w:rPr>
          <w:shd w:fill="auto" w:val="clear"/>
        </w:rPr>
        <w:t>を作りました。</w:t>
      </w:r>
      <w:r>
        <w:rPr>
          <w:b w:val="false"/>
          <w:bCs w:val="false"/>
          <w:i/>
          <w:iCs/>
          <w:shd w:fill="auto" w:val="clear"/>
        </w:rPr>
        <w:t xml:space="preserve">メニュー </w:t>
      </w:r>
      <w:r>
        <w:rPr>
          <w:b w:val="false"/>
          <w:bCs w:val="false"/>
          <w:i/>
          <w:iCs/>
          <w:shd w:fill="auto" w:val="clear"/>
        </w:rPr>
        <w:t xml:space="preserve">&gt; </w:t>
      </w:r>
      <w:r>
        <w:rPr>
          <w:b w:val="false"/>
          <w:bCs w:val="false"/>
          <w:i/>
          <w:iCs/>
          <w:shd w:fill="auto" w:val="clear"/>
        </w:rPr>
        <w:t xml:space="preserve">外観 </w:t>
      </w:r>
      <w:r>
        <w:rPr>
          <w:b w:val="false"/>
          <w:bCs w:val="false"/>
          <w:i/>
          <w:iCs/>
          <w:shd w:fill="auto" w:val="clear"/>
        </w:rPr>
        <w:t xml:space="preserve">&gt; </w:t>
      </w:r>
      <w:r>
        <w:rPr>
          <w:b w:val="false"/>
          <w:bCs w:val="false"/>
          <w:i/>
          <w:iCs/>
          <w:shd w:fill="auto" w:val="clear"/>
        </w:rPr>
        <w:t xml:space="preserve">デスクトップアイコン。 </w:t>
      </w:r>
    </w:p>
    <w:p>
      <w:pPr>
        <w:pStyle w:val="Normal"/>
        <w:bidi w:val="0"/>
        <w:jc w:val="left"/>
        <w:rPr>
          <w:shd w:fill="auto" w:val="clear"/>
        </w:rPr>
      </w:pPr>
      <w:r>
        <w:rPr>
          <w:shd w:fill="auto" w:val="clear"/>
        </w:rPr>
      </w:r>
    </w:p>
    <w:p>
      <w:pPr>
        <w:pStyle w:val="TextBody"/>
        <w:bidi w:val="0"/>
        <w:jc w:val="left"/>
        <w:rPr/>
      </w:pPr>
      <w:r>
        <w:rPr>
          <w:shd w:fill="auto" w:val="clear"/>
        </w:rPr>
        <w:t>このツールは、</w:t>
      </w:r>
      <w:r>
        <w:rPr>
          <w:shd w:fill="auto" w:val="clear"/>
        </w:rPr>
        <w:t>MX-Fluxbox</w:t>
      </w:r>
      <w:r>
        <w:rPr>
          <w:shd w:fill="auto" w:val="clear"/>
        </w:rPr>
        <w:t>でのデスクトップアイコンの使用を非常に容易にします。非常にわかりやすいので、使い方についての質問はほとんどないでしょう。</w:t>
      </w:r>
    </w:p>
    <w:p>
      <w:pPr>
        <w:pStyle w:val="TextBody"/>
        <w:bidi w:val="0"/>
        <w:jc w:val="left"/>
        <w:rPr/>
      </w:pPr>
      <w:r>
        <w:rPr>
          <w:shd w:fill="auto" w:val="clear"/>
        </w:rPr>
        <w:t>ここでは、デフォルトの「ビデオ」アイコンを例に、デスクトップアイコン（</w:t>
      </w:r>
      <w:r>
        <w:rPr>
          <w:shd w:fill="auto" w:val="clear"/>
        </w:rPr>
        <w:t>~/.ideskrc</w:t>
      </w:r>
      <w:r>
        <w:rPr>
          <w:shd w:fill="auto" w:val="clear"/>
        </w:rPr>
        <w:t>で設定）の基本的なマウス操作を紹介します。</w:t>
      </w:r>
    </w:p>
    <w:tbl>
      <w:tblPr>
        <w:tblW w:w="9536" w:type="dxa"/>
        <w:jc w:val="left"/>
        <w:tblInd w:w="-5" w:type="dxa"/>
        <w:tblLayout w:type="fixed"/>
        <w:tblCellMar>
          <w:top w:w="55" w:type="dxa"/>
          <w:left w:w="55" w:type="dxa"/>
          <w:bottom w:w="55" w:type="dxa"/>
          <w:right w:w="55" w:type="dxa"/>
        </w:tblCellMar>
      </w:tblPr>
      <w:tblGrid>
        <w:gridCol w:w="1264"/>
        <w:gridCol w:w="3504"/>
        <w:gridCol w:w="4768"/>
      </w:tblGrid>
      <w:tr>
        <w:trPr/>
        <w:tc>
          <w:tcPr>
            <w:tcW w:w="126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アクション</w:t>
            </w:r>
          </w:p>
        </w:tc>
        <w:tc>
          <w:tcPr>
            <w:tcW w:w="3504" w:type="dxa"/>
            <w:tcBorders>
              <w:top w:val="single" w:sz="4" w:space="0" w:color="000000"/>
              <w:left w:val="single" w:sz="4" w:space="0" w:color="000000"/>
              <w:bottom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マウス</w:t>
            </w:r>
          </w:p>
        </w:tc>
        <w:tc>
          <w:tcPr>
            <w:tcW w:w="4768" w:type="dxa"/>
            <w:tcBorders>
              <w:top w:val="single" w:sz="4" w:space="0" w:color="000000"/>
              <w:left w:val="single" w:sz="4" w:space="0" w:color="000000"/>
              <w:bottom w:val="single" w:sz="4" w:space="0" w:color="000000"/>
              <w:right w:val="single" w:sz="4" w:space="0" w:color="000000"/>
            </w:tcBorders>
            <w:shd w:fill="CCCCCC" w:val="clear"/>
          </w:tcPr>
          <w:p>
            <w:pPr>
              <w:pStyle w:val="TableContents"/>
              <w:widowControl w:val="false"/>
              <w:bidi w:val="0"/>
              <w:jc w:val="left"/>
              <w:rPr>
                <w:rFonts w:ascii="Liberation Serif" w:hAnsi="Liberation Serif"/>
                <w:b/>
                <w:b/>
                <w:bCs/>
                <w:i w:val="false"/>
                <w:i w:val="false"/>
                <w:iCs w:val="false"/>
                <w:strike w:val="false"/>
                <w:dstrike w:val="false"/>
                <w:outline w:val="false"/>
                <w:shadow w:val="false"/>
                <w:color w:val="000000"/>
                <w:sz w:val="21"/>
                <w:szCs w:val="21"/>
                <w:u w:val="none"/>
                <w:shd w:fill="auto" w:val="clear"/>
              </w:rPr>
            </w:pPr>
            <w:r>
              <w:rPr>
                <w:b/>
                <w:bCs/>
                <w:i w:val="false"/>
                <w:iCs w:val="false"/>
                <w:strike w:val="false"/>
                <w:dstrike w:val="false"/>
                <w:outline w:val="false"/>
                <w:shadow w:val="false"/>
                <w:color w:val="000000"/>
                <w:sz w:val="21"/>
                <w:szCs w:val="21"/>
                <w:u w:val="none"/>
                <w:shd w:fill="auto" w:val="clear"/>
              </w:rPr>
              <w:t>例</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実行</w:t>
            </w:r>
          </w:p>
        </w:tc>
        <w:tc>
          <w:tcPr>
            <w:tcW w:w="350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左シングルクリック</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MXFB</w:t>
            </w:r>
            <w:r>
              <w:rPr>
                <w:b w:val="false"/>
                <w:bCs w:val="false"/>
                <w:i w:val="false"/>
                <w:iCs w:val="false"/>
                <w:strike w:val="false"/>
                <w:dstrike w:val="false"/>
                <w:outline w:val="false"/>
                <w:shadow w:val="false"/>
                <w:color w:val="000000"/>
                <w:sz w:val="21"/>
                <w:szCs w:val="21"/>
                <w:u w:val="none"/>
                <w:shd w:fill="auto" w:val="clear"/>
              </w:rPr>
              <w:t>の</w:t>
            </w:r>
            <w:r>
              <w:rPr>
                <w:b w:val="false"/>
                <w:bCs w:val="false"/>
                <w:i w:val="false"/>
                <w:iCs w:val="false"/>
                <w:strike w:val="false"/>
                <w:dstrike w:val="false"/>
                <w:outline w:val="false"/>
                <w:shadow w:val="false"/>
                <w:color w:val="000000"/>
                <w:sz w:val="21"/>
                <w:szCs w:val="21"/>
                <w:u w:val="none"/>
                <w:shd w:fill="auto" w:val="clear"/>
              </w:rPr>
              <w:t>YouTube</w:t>
            </w:r>
            <w:r>
              <w:rPr>
                <w:b w:val="false"/>
                <w:bCs w:val="false"/>
                <w:i w:val="false"/>
                <w:iCs w:val="false"/>
                <w:strike w:val="false"/>
                <w:dstrike w:val="false"/>
                <w:outline w:val="false"/>
                <w:shadow w:val="false"/>
                <w:color w:val="000000"/>
                <w:sz w:val="21"/>
                <w:szCs w:val="21"/>
                <w:u w:val="none"/>
                <w:shd w:fill="auto" w:val="clear"/>
              </w:rPr>
              <w:t>チャンネルにオープン</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実行する</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右シングルクリック</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アクションメニューを開く</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管理</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sz w:val="21"/>
                <w:szCs w:val="21"/>
              </w:rPr>
              <w:t>中段（スクロールボタン）シングルクリック</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t>アイコンにフォーカスした</w:t>
            </w:r>
            <w:r>
              <w:rPr>
                <w:sz w:val="21"/>
                <w:szCs w:val="21"/>
              </w:rPr>
              <w:t>iDesktool</w:t>
            </w:r>
            <w:r>
              <w:rPr>
                <w:sz w:val="21"/>
                <w:szCs w:val="21"/>
              </w:rPr>
              <w:t>を開きます。</w:t>
            </w:r>
          </w:p>
        </w:tc>
      </w:tr>
      <w:tr>
        <w:trPr/>
        <w:tc>
          <w:tcPr>
            <w:tcW w:w="1264" w:type="dxa"/>
            <w:tcBorders>
              <w:left w:val="single" w:sz="4" w:space="0" w:color="000000"/>
              <w:bottom w:val="single" w:sz="4" w:space="0" w:color="000000"/>
            </w:tcBorders>
          </w:tcPr>
          <w:p>
            <w:pPr>
              <w:pStyle w:val="TableContents"/>
              <w:widowControl w:val="false"/>
              <w:bidi w:val="0"/>
              <w:jc w:val="left"/>
              <w:rPr>
                <w:rFonts w:ascii="Liberation Serif" w:hAnsi="Liberation Serif"/>
                <w:b w:val="false"/>
                <w:b w:val="false"/>
                <w:bCs w:val="false"/>
                <w:i w:val="false"/>
                <w:i w:val="false"/>
                <w:iCs w:val="false"/>
                <w:strike w:val="false"/>
                <w:dstrike w:val="false"/>
                <w:outline w:val="false"/>
                <w:shadow w:val="false"/>
                <w:color w:val="000000"/>
                <w:sz w:val="21"/>
                <w:szCs w:val="21"/>
                <w:u w:val="none"/>
                <w:shd w:fill="auto" w:val="clear"/>
              </w:rPr>
            </w:pPr>
            <w:r>
              <w:rPr>
                <w:b w:val="false"/>
                <w:bCs w:val="false"/>
                <w:i w:val="false"/>
                <w:iCs w:val="false"/>
                <w:strike w:val="false"/>
                <w:dstrike w:val="false"/>
                <w:outline w:val="false"/>
                <w:shadow w:val="false"/>
                <w:color w:val="000000"/>
                <w:sz w:val="21"/>
                <w:szCs w:val="21"/>
                <w:u w:val="none"/>
                <w:shd w:fill="auto" w:val="clear"/>
              </w:rPr>
              <w:t>ドラッグ</w:t>
            </w:r>
          </w:p>
        </w:tc>
        <w:tc>
          <w:tcPr>
            <w:tcW w:w="3504" w:type="dxa"/>
            <w:tcBorders>
              <w:left w:val="single" w:sz="4" w:space="0" w:color="000000"/>
              <w:bottom w:val="single" w:sz="4" w:space="0" w:color="000000"/>
            </w:tcBorders>
          </w:tcPr>
          <w:p>
            <w:pPr>
              <w:pStyle w:val="TableContents"/>
              <w:widowControl w:val="false"/>
              <w:bidi w:val="0"/>
              <w:jc w:val="left"/>
              <w:rPr>
                <w:sz w:val="21"/>
                <w:szCs w:val="21"/>
              </w:rPr>
            </w:pPr>
            <w:r>
              <w:rPr>
                <w:b w:val="false"/>
                <w:bCs w:val="false"/>
                <w:i w:val="false"/>
                <w:iCs w:val="false"/>
                <w:strike w:val="false"/>
                <w:dstrike w:val="false"/>
                <w:outline w:val="false"/>
                <w:shadow w:val="false"/>
                <w:color w:val="000000"/>
                <w:sz w:val="21"/>
                <w:szCs w:val="21"/>
                <w:u w:val="none"/>
                <w:shd w:fill="auto" w:val="clear"/>
              </w:rPr>
              <w:t>左クリックでホールド、離すとストップ</w:t>
            </w:r>
          </w:p>
        </w:tc>
        <w:tc>
          <w:tcPr>
            <w:tcW w:w="4768" w:type="dxa"/>
            <w:tcBorders>
              <w:left w:val="single" w:sz="4" w:space="0" w:color="000000"/>
              <w:bottom w:val="single" w:sz="4" w:space="0" w:color="000000"/>
              <w:right w:val="single" w:sz="4" w:space="0" w:color="000000"/>
            </w:tcBorders>
          </w:tcPr>
          <w:p>
            <w:pPr>
              <w:pStyle w:val="TableContents"/>
              <w:widowControl w:val="false"/>
              <w:bidi w:val="0"/>
              <w:jc w:val="left"/>
              <w:rPr>
                <w:sz w:val="21"/>
                <w:szCs w:val="21"/>
              </w:rPr>
            </w:pPr>
            <w:r>
              <w:rPr>
                <w:sz w:val="21"/>
                <w:szCs w:val="21"/>
              </w:rPr>
            </w:r>
          </w:p>
        </w:tc>
      </w:tr>
    </w:tbl>
    <w:p>
      <w:pPr>
        <w:pStyle w:val="Heading2"/>
        <w:bidi w:val="0"/>
        <w:jc w:val="left"/>
        <w:rPr/>
      </w:pPr>
      <w:bookmarkStart w:id="3" w:name="__RefHeading___Toc1789_3540384480"/>
      <w:bookmarkEnd w:id="3"/>
      <w:r>
        <w:rPr/>
        <w:t xml:space="preserve">2.2 </w:t>
      </w:r>
      <w:r>
        <w:rPr/>
        <w:t>コンキー</w:t>
      </w:r>
    </w:p>
    <w:p>
      <w:pPr>
        <w:pStyle w:val="Normal"/>
        <w:bidi w:val="0"/>
        <w:jc w:val="left"/>
        <w:rPr/>
      </w:pPr>
      <w:r>
        <w:rPr/>
      </w:r>
    </w:p>
    <w:p>
      <w:pPr>
        <w:pStyle w:val="Normal"/>
        <w:bidi w:val="0"/>
        <w:ind w:left="288" w:right="0" w:hanging="0"/>
        <w:jc w:val="left"/>
        <w:rPr/>
      </w:pPr>
      <w:r>
        <w:rPr>
          <w:b/>
          <w:bCs/>
        </w:rPr>
        <w:t>隠す</w:t>
      </w:r>
      <w:r>
        <w:rPr/>
        <w:t>。</w:t>
      </w:r>
      <w:r>
        <w:rPr>
          <w:i/>
          <w:iCs/>
        </w:rPr>
        <w:t>メニュー＞</w:t>
      </w:r>
      <w:r>
        <w:rPr>
          <w:i/>
          <w:iCs/>
        </w:rPr>
        <w:t>Out of sight</w:t>
      </w:r>
      <w:r>
        <w:rPr>
          <w:i/>
          <w:iCs/>
        </w:rPr>
        <w:t>＞</w:t>
      </w:r>
      <w:r>
        <w:rPr>
          <w:i/>
          <w:iCs/>
        </w:rPr>
        <w:t>Toggle conky</w:t>
      </w:r>
    </w:p>
    <w:p>
      <w:pPr>
        <w:pStyle w:val="Normal"/>
        <w:bidi w:val="0"/>
        <w:ind w:left="288" w:right="0" w:hanging="0"/>
        <w:jc w:val="left"/>
        <w:rPr/>
      </w:pPr>
      <w:r>
        <w:rPr>
          <w:b/>
          <w:bCs/>
        </w:rPr>
        <w:t>削除（コンキー）</w:t>
      </w:r>
      <w:r>
        <w:rPr/>
        <w:t>。</w:t>
      </w:r>
      <w:r>
        <w:rPr>
          <w:i/>
          <w:iCs/>
        </w:rPr>
        <w:t>メニュー＞外観＞コンキー</w:t>
      </w:r>
    </w:p>
    <w:p>
      <w:pPr>
        <w:pStyle w:val="Normal"/>
        <w:bidi w:val="0"/>
        <w:ind w:left="288" w:right="0" w:hanging="0"/>
        <w:jc w:val="left"/>
        <w:rPr/>
      </w:pPr>
      <w:r>
        <w:rPr>
          <w:b/>
          <w:bCs/>
        </w:rPr>
        <w:t>停止</w:t>
      </w:r>
      <w:r>
        <w:rPr/>
        <w:t>：</w:t>
      </w:r>
      <w:r>
        <w:rPr>
          <w:i/>
          <w:iCs/>
        </w:rPr>
        <w:t>メニュー＞視界に入らない場所＞トグルコンキー</w:t>
      </w:r>
    </w:p>
    <w:p>
      <w:pPr>
        <w:pStyle w:val="Normal"/>
        <w:bidi w:val="0"/>
        <w:ind w:left="288" w:right="0" w:hanging="0"/>
        <w:jc w:val="left"/>
        <w:rPr/>
      </w:pPr>
      <w:r>
        <w:rPr>
          <w:b/>
          <w:bCs/>
        </w:rPr>
        <w:t>管理する</w:t>
      </w:r>
      <w:r>
        <w:rPr>
          <w:i/>
          <w:iCs/>
        </w:rPr>
        <w:t>メニュー＞外観＞コンキー</w:t>
      </w:r>
    </w:p>
    <w:p>
      <w:pPr>
        <w:pStyle w:val="Normal"/>
        <w:bidi w:val="0"/>
        <w:jc w:val="left"/>
        <w:rPr/>
      </w:pPr>
      <w:hyperlink r:id="rId10">
        <w:r>
          <w:rPr>
            <w:rStyle w:val="InternetLink"/>
            <w:i w:val="false"/>
            <w:iCs w:val="false"/>
            <w:shd w:fill="auto" w:val="clear"/>
          </w:rPr>
          <w:t xml:space="preserve">     </w:t>
        </w:r>
      </w:hyperlink>
      <w:r>
        <w:rPr>
          <w:b/>
          <w:bCs/>
        </w:rPr>
        <w:t>ヘルプ</w:t>
      </w:r>
      <w:r>
        <w:rPr/>
        <w:t xml:space="preserve">： </w:t>
      </w:r>
      <w:r>
        <w:rPr/>
        <w:t>Wiki</w:t>
      </w:r>
      <w:r>
        <w:rPr/>
        <w:t>で</w:t>
      </w:r>
      <w:hyperlink r:id="rId11">
        <w:r>
          <w:rPr>
            <w:rStyle w:val="InternetLink"/>
            <w:i w:val="false"/>
            <w:iCs w:val="false"/>
            <w:shd w:fill="auto" w:val="clear"/>
          </w:rPr>
          <w:t>MX</w:t>
        </w:r>
        <w:r>
          <w:rPr>
            <w:rStyle w:val="InternetLink"/>
            <w:i w:val="false"/>
            <w:iCs w:val="false"/>
            <w:shd w:fill="auto" w:val="clear"/>
          </w:rPr>
          <w:t>コンキー</w:t>
        </w:r>
      </w:hyperlink>
      <w:r>
        <w:rPr>
          <w:i w:val="false"/>
          <w:iCs w:val="false"/>
          <w:shd w:fill="auto" w:val="clear"/>
        </w:rPr>
        <w:t>、</w:t>
      </w:r>
      <w:hyperlink r:id="rId12">
        <w:r>
          <w:rPr>
            <w:rStyle w:val="InternetLink"/>
            <w:i w:val="false"/>
            <w:iCs w:val="false"/>
            <w:shd w:fill="auto" w:val="clear"/>
          </w:rPr>
          <w:t xml:space="preserve">コンキーマネージャー </w:t>
        </w:r>
      </w:hyperlink>
    </w:p>
    <w:p>
      <w:pPr>
        <w:pStyle w:val="TextBody"/>
        <w:bidi w:val="0"/>
        <w:jc w:val="left"/>
        <w:rPr>
          <w:i w:val="false"/>
          <w:i w:val="false"/>
          <w:iCs w:val="false"/>
          <w:shd w:fill="auto" w:val="clear"/>
        </w:rPr>
      </w:pPr>
      <w:r>
        <w:rPr>
          <w:i w:val="false"/>
          <w:iCs w:val="false"/>
          <w:shd w:fill="auto" w:val="clear"/>
        </w:rPr>
      </w:r>
    </w:p>
    <w:p>
      <w:pPr>
        <w:pStyle w:val="TextBody"/>
        <w:bidi w:val="0"/>
        <w:jc w:val="left"/>
        <w:rPr/>
      </w:pPr>
      <w:r>
        <w:rPr>
          <w:i w:val="false"/>
          <w:iCs w:val="false"/>
          <w:shd w:fill="auto" w:val="clear"/>
        </w:rPr>
        <w:t>MX-Fluxbox</w:t>
      </w:r>
      <w:r>
        <w:rPr>
          <w:i w:val="false"/>
          <w:iCs w:val="false"/>
          <w:shd w:fill="auto" w:val="clear"/>
        </w:rPr>
        <w:t>のユーザーは、</w:t>
      </w:r>
      <w:r>
        <w:rPr>
          <w:i/>
          <w:iCs/>
          <w:shd w:fill="auto" w:val="clear"/>
        </w:rPr>
        <w:t>メニュー＞アピアランス＞</w:t>
      </w:r>
      <w:r>
        <w:rPr>
          <w:i/>
          <w:iCs/>
          <w:shd w:fill="auto" w:val="clear"/>
        </w:rPr>
        <w:t>Conky</w:t>
      </w:r>
      <w:r>
        <w:rPr>
          <w:i w:val="false"/>
          <w:iCs w:val="false"/>
          <w:shd w:fill="auto" w:val="clear"/>
        </w:rPr>
        <w:t>をクリックして</w:t>
      </w:r>
      <w:r>
        <w:rPr>
          <w:i w:val="false"/>
          <w:iCs w:val="false"/>
          <w:shd w:fill="auto" w:val="clear"/>
        </w:rPr>
        <w:t>MX Conky</w:t>
      </w:r>
      <w:r>
        <w:rPr>
          <w:i w:val="false"/>
          <w:iCs w:val="false"/>
          <w:shd w:fill="auto" w:val="clear"/>
        </w:rPr>
        <w:t>を表示し、そこから</w:t>
      </w:r>
      <w:r>
        <w:rPr>
          <w:i w:val="false"/>
          <w:iCs w:val="false"/>
          <w:shd w:fill="auto" w:val="clear"/>
        </w:rPr>
        <w:t>Conky Manager</w:t>
      </w:r>
      <w:r>
        <w:rPr>
          <w:i w:val="false"/>
          <w:iCs w:val="false"/>
          <w:shd w:fill="auto" w:val="clear"/>
        </w:rPr>
        <w:t>を起動したり、他のメニューを利用して、</w:t>
      </w:r>
      <w:r>
        <w:rPr>
          <w:i w:val="false"/>
          <w:iCs w:val="false"/>
          <w:shd w:fill="auto" w:val="clear"/>
        </w:rPr>
        <w:t>MX Linux</w:t>
      </w:r>
      <w:r>
        <w:rPr>
          <w:i w:val="false"/>
          <w:iCs w:val="false"/>
          <w:shd w:fill="auto" w:val="clear"/>
        </w:rPr>
        <w:t>用のデフォルトの</w:t>
      </w:r>
      <w:r>
        <w:rPr>
          <w:i w:val="false"/>
          <w:iCs w:val="false"/>
          <w:shd w:fill="auto" w:val="clear"/>
        </w:rPr>
        <w:t>Conky</w:t>
      </w:r>
      <w:r>
        <w:rPr>
          <w:i w:val="false"/>
          <w:iCs w:val="false"/>
          <w:shd w:fill="auto" w:val="clear"/>
        </w:rPr>
        <w:t>セットを利用することができます。</w:t>
      </w:r>
      <w:r>
        <w:rPr>
          <w:i w:val="false"/>
          <w:iCs w:val="false"/>
          <w:shd w:fill="auto" w:val="clear"/>
        </w:rPr>
        <w:t>Conky Manager</w:t>
      </w:r>
      <w:r>
        <w:rPr>
          <w:i w:val="false"/>
          <w:iCs w:val="false"/>
          <w:shd w:fill="auto" w:val="clear"/>
        </w:rPr>
        <w:t>は、基本的な管理方法としては便利ですが、</w:t>
      </w:r>
      <w:r>
        <w:rPr>
          <w:i w:val="false"/>
          <w:iCs w:val="false"/>
          <w:shd w:fill="auto" w:val="clear"/>
        </w:rPr>
        <w:t>MX Conky</w:t>
      </w:r>
      <w:r>
        <w:rPr>
          <w:i w:val="false"/>
          <w:iCs w:val="false"/>
          <w:shd w:fill="auto" w:val="clear"/>
        </w:rPr>
        <w:t>は、</w:t>
      </w:r>
      <w:r>
        <w:rPr>
          <w:i w:val="false"/>
          <w:iCs w:val="false"/>
          <w:shd w:fill="auto" w:val="clear"/>
        </w:rPr>
        <w:t>MX Linux</w:t>
      </w:r>
      <w:r>
        <w:rPr>
          <w:i w:val="false"/>
          <w:iCs w:val="false"/>
          <w:shd w:fill="auto" w:val="clear"/>
        </w:rPr>
        <w:t xml:space="preserve">特有の色の操作など、高度な機能を提供します。 </w:t>
      </w:r>
    </w:p>
    <w:p>
      <w:pPr>
        <w:pStyle w:val="TextBody"/>
        <w:bidi w:val="0"/>
        <w:jc w:val="left"/>
        <w:rPr>
          <w:i w:val="false"/>
          <w:i w:val="false"/>
          <w:iCs w:val="false"/>
          <w:shd w:fill="auto" w:val="clear"/>
        </w:rPr>
      </w:pPr>
      <w:r>
        <w:rPr>
          <w:i w:val="false"/>
          <w:iCs w:val="false"/>
          <w:shd w:fill="auto" w:val="clear"/>
        </w:rPr>
        <w:t>Conky Manager</w:t>
      </w:r>
      <w:r>
        <w:rPr>
          <w:i w:val="false"/>
          <w:iCs w:val="false"/>
          <w:shd w:fill="auto" w:val="clear"/>
        </w:rPr>
        <w:t>では、以下の簡単な手順で、コンキーの編集、表示、表示を行うことができます。</w:t>
      </w:r>
    </w:p>
    <w:p>
      <w:pPr>
        <w:pStyle w:val="TextBody"/>
        <w:numPr>
          <w:ilvl w:val="0"/>
          <w:numId w:val="5"/>
        </w:numPr>
        <w:bidi w:val="0"/>
        <w:jc w:val="left"/>
        <w:rPr>
          <w:i w:val="false"/>
          <w:i w:val="false"/>
          <w:iCs w:val="false"/>
          <w:shd w:fill="auto" w:val="clear"/>
        </w:rPr>
      </w:pPr>
      <w:r>
        <w:rPr>
          <w:i w:val="false"/>
          <w:iCs w:val="false"/>
          <w:shd w:fill="auto" w:val="clear"/>
        </w:rPr>
        <w:t xml:space="preserve">各コンキーをハイライトしてプレビューを押すと、どのように見えるか確認できます。次の作業に移る前に、必ず各プレビューを閉じてください。 </w:t>
      </w:r>
    </w:p>
    <w:p>
      <w:pPr>
        <w:pStyle w:val="TextBody"/>
        <w:numPr>
          <w:ilvl w:val="0"/>
          <w:numId w:val="5"/>
        </w:numPr>
        <w:bidi w:val="0"/>
        <w:jc w:val="left"/>
        <w:rPr>
          <w:shd w:fill="auto" w:val="clear"/>
        </w:rPr>
      </w:pPr>
      <w:r>
        <w:rPr>
          <w:i w:val="false"/>
          <w:iCs w:val="false"/>
          <w:shd w:fill="auto" w:val="clear"/>
        </w:rPr>
        <w:t>基本的なプロパティを変更するには、設定アイコン（歯車）をクリックします。</w:t>
      </w:r>
    </w:p>
    <w:p>
      <w:pPr>
        <w:pStyle w:val="TextBody"/>
        <w:numPr>
          <w:ilvl w:val="0"/>
          <w:numId w:val="5"/>
        </w:numPr>
        <w:bidi w:val="0"/>
        <w:jc w:val="left"/>
        <w:rPr>
          <w:i w:val="false"/>
          <w:i w:val="false"/>
          <w:iCs w:val="false"/>
          <w:shd w:fill="auto" w:val="clear"/>
        </w:rPr>
      </w:pPr>
      <w:r>
        <w:rPr>
          <w:i w:val="false"/>
          <w:iCs w:val="false"/>
          <w:shd w:fill="auto" w:val="clear"/>
        </w:rPr>
        <w:t xml:space="preserve">使用したいコンキーにチェックを入れてください。自動でインストールされます。 </w:t>
      </w:r>
    </w:p>
    <w:p>
      <w:pPr>
        <w:pStyle w:val="TextBody"/>
        <w:numPr>
          <w:ilvl w:val="0"/>
          <w:numId w:val="5"/>
        </w:numPr>
        <w:bidi w:val="0"/>
        <w:jc w:val="left"/>
        <w:rPr>
          <w:i w:val="false"/>
          <w:i w:val="false"/>
          <w:iCs w:val="false"/>
          <w:shd w:fill="auto" w:val="clear"/>
        </w:rPr>
      </w:pPr>
      <w:r>
        <w:rPr>
          <w:i w:val="false"/>
          <w:iCs w:val="false"/>
          <w:shd w:fill="auto" w:val="clear"/>
        </w:rPr>
        <w:t>設定ファイルは、</w:t>
      </w:r>
      <w:r>
        <w:rPr>
          <w:i w:val="false"/>
          <w:iCs w:val="false"/>
          <w:shd w:fill="auto" w:val="clear"/>
        </w:rPr>
        <w:t>~/.conky/</w:t>
      </w:r>
      <w:r>
        <w:rPr>
          <w:i w:val="false"/>
          <w:iCs w:val="false"/>
          <w:shd w:fill="auto" w:val="clear"/>
        </w:rPr>
        <w:t>というフォルダに、個々のテーマファイルとして格納されています。直感的ではありませんが、リストの中の</w:t>
      </w:r>
      <w:r>
        <w:rPr>
          <w:i w:val="false"/>
          <w:iCs w:val="false"/>
          <w:shd w:fill="auto" w:val="clear"/>
        </w:rPr>
        <w:t>conky</w:t>
      </w:r>
      <w:r>
        <w:rPr>
          <w:i w:val="false"/>
          <w:iCs w:val="false"/>
          <w:shd w:fill="auto" w:val="clear"/>
        </w:rPr>
        <w:t>をハイライトして、編集アイコン（鉛筆）をクリックすることで、編集することができます。</w:t>
      </w:r>
    </w:p>
    <w:p>
      <w:pPr>
        <w:pStyle w:val="TextBody"/>
        <w:bidi w:val="0"/>
        <w:jc w:val="left"/>
        <w:rPr>
          <w:shd w:fill="auto" w:val="clear"/>
        </w:rPr>
      </w:pPr>
      <w:r>
        <w:rPr>
          <w:i w:val="false"/>
          <w:iCs w:val="false"/>
          <w:shd w:fill="auto" w:val="clear"/>
        </w:rPr>
        <w:t>より複雑なコンキータの場合は、コンポジターを使用する必要があります。メニュー」→「設定」→「コンフィグ」→「スタートアップ」をクリックし、コンポジターに関する行のコメントを外して、次のように表示させます。</w:t>
      </w:r>
    </w:p>
    <w:p>
      <w:pPr>
        <w:pStyle w:val="Heading2"/>
        <w:bidi w:val="0"/>
        <w:jc w:val="left"/>
        <w:rPr/>
      </w:pPr>
      <w:bookmarkStart w:id="4" w:name="__RefHeading___Toc1791_3540384480"/>
      <w:bookmarkEnd w:id="4"/>
      <w:r>
        <w:rPr/>
        <w:t>2.3 tint2</w:t>
      </w:r>
      <w:r>
        <w:rPr/>
        <w:t>パネル</w:t>
      </w:r>
    </w:p>
    <w:p>
      <w:pPr>
        <w:pStyle w:val="Normal"/>
        <w:bidi w:val="0"/>
        <w:ind w:left="288" w:right="0" w:hanging="0"/>
        <w:jc w:val="left"/>
        <w:rPr/>
      </w:pPr>
      <w:r>
        <w:rPr>
          <w:b/>
          <w:bCs/>
        </w:rPr>
        <w:t>隠す</w:t>
      </w:r>
      <w:r>
        <w:rPr/>
        <w:t>。</w:t>
      </w:r>
      <w:r>
        <w:rPr>
          <w:i/>
          <w:iCs/>
        </w:rPr>
        <w:t>メニュー」→「見えないところ」→「パネルの自動非表示を切り替える</w:t>
      </w:r>
    </w:p>
    <w:p>
      <w:pPr>
        <w:pStyle w:val="Normal"/>
        <w:bidi w:val="0"/>
        <w:ind w:left="288" w:right="0" w:hanging="0"/>
        <w:jc w:val="left"/>
        <w:rPr/>
      </w:pPr>
      <w:r>
        <w:rPr>
          <w:b/>
          <w:bCs/>
        </w:rPr>
        <w:t>削除します</w:t>
      </w:r>
      <w:r>
        <w:rPr/>
        <w:t>。</w:t>
      </w:r>
      <w:r>
        <w:rPr>
          <w:i/>
          <w:iCs/>
        </w:rPr>
        <w:t xml:space="preserve">Manual: ~/.config/tint2/ </w:t>
      </w:r>
      <w:r>
        <w:rPr>
          <w:i/>
          <w:iCs/>
        </w:rPr>
        <w:t>から設定を削除します。</w:t>
      </w:r>
    </w:p>
    <w:p>
      <w:pPr>
        <w:pStyle w:val="Normal"/>
        <w:bidi w:val="0"/>
        <w:ind w:left="288" w:right="0" w:hanging="0"/>
        <w:jc w:val="left"/>
        <w:rPr/>
      </w:pPr>
      <w:r>
        <w:rPr>
          <w:b/>
          <w:bCs/>
        </w:rPr>
        <w:t>Stop</w:t>
      </w:r>
      <w:r>
        <w:rPr/>
        <w:t xml:space="preserve">: </w:t>
      </w:r>
      <w:r>
        <w:rPr>
          <w:i/>
          <w:iCs/>
        </w:rPr>
        <w:t>Manual: "startup "</w:t>
      </w:r>
      <w:r>
        <w:rPr>
          <w:i/>
          <w:iCs/>
        </w:rPr>
        <w:t>ファイルの行の前にコメント</w:t>
      </w:r>
      <w:r>
        <w:rPr>
          <w:i/>
          <w:iCs/>
        </w:rPr>
        <w:t>(#)</w:t>
      </w:r>
      <w:r>
        <w:rPr>
          <w:i/>
          <w:iCs/>
        </w:rPr>
        <w:t>を付ける</w:t>
      </w:r>
    </w:p>
    <w:p>
      <w:pPr>
        <w:pStyle w:val="Normal"/>
        <w:bidi w:val="0"/>
        <w:ind w:left="288" w:right="0" w:hanging="0"/>
        <w:jc w:val="left"/>
        <w:rPr/>
      </w:pPr>
      <w:bookmarkStart w:id="5" w:name="__RefHeading___Toc1679_3540384480"/>
      <w:bookmarkEnd w:id="5"/>
      <w:r>
        <w:rPr>
          <w:b/>
          <w:bCs/>
        </w:rPr>
        <w:t>管理する</w:t>
      </w:r>
      <w:r>
        <w:rPr/>
        <w:t>。</w:t>
      </w:r>
      <w:r>
        <w:rPr>
          <w:i/>
          <w:iCs/>
        </w:rPr>
        <w:t>設定マネージャー＞</w:t>
      </w:r>
      <w:r>
        <w:rPr>
          <w:i/>
          <w:iCs/>
        </w:rPr>
        <w:t>Tint2</w:t>
      </w:r>
      <w:r>
        <w:rPr>
          <w:i/>
          <w:iCs/>
        </w:rPr>
        <w:t>マネージャー（ドックとパネルのアイコン</w:t>
      </w:r>
    </w:p>
    <w:p>
      <w:pPr>
        <w:pStyle w:val="Normal"/>
        <w:bidi w:val="0"/>
        <w:jc w:val="left"/>
        <w:rPr/>
      </w:pPr>
      <w:r>
        <w:rPr>
          <w:b/>
          <w:bCs/>
        </w:rPr>
        <w:t xml:space="preserve">     </w:t>
      </w:r>
      <w:r>
        <w:rPr>
          <w:b/>
          <w:bCs/>
        </w:rPr>
        <w:t>ヘルプ</w:t>
      </w:r>
      <w:r>
        <w:rPr>
          <w:b w:val="false"/>
          <w:bCs w:val="false"/>
        </w:rPr>
        <w:t>：</w:t>
      </w:r>
      <w:hyperlink r:id="rId13">
        <w:r>
          <w:rPr>
            <w:rStyle w:val="InternetLink"/>
            <w:b w:val="false"/>
            <w:bCs w:val="false"/>
          </w:rPr>
          <w:t>ウィキ</w:t>
        </w:r>
      </w:hyperlink>
      <w:hyperlink r:id="rId14">
        <w:r>
          <w:rPr>
            <w:rStyle w:val="InternetLink"/>
            <w:b w:val="false"/>
            <w:bCs w:val="false"/>
          </w:rPr>
          <w:t>で</w:t>
        </w:r>
      </w:hyperlink>
      <w:r>
        <w:rPr/>
        <w:tab/>
      </w:r>
    </w:p>
    <w:p>
      <w:pPr>
        <w:pStyle w:val="Normal"/>
        <w:bidi w:val="0"/>
        <w:jc w:val="left"/>
        <w:rPr/>
      </w:pPr>
      <w:r>
        <w:rPr/>
      </w:r>
    </w:p>
    <w:p>
      <w:pPr>
        <w:pStyle w:val="Normal"/>
        <w:bidi w:val="0"/>
        <w:jc w:val="left"/>
        <w:rPr/>
      </w:pPr>
      <w:r>
        <w:rPr/>
        <w:t>オリジナルの</w:t>
      </w:r>
      <w:r>
        <w:rPr/>
        <w:t>Fluxbox</w:t>
      </w:r>
      <w:r>
        <w:rPr/>
        <w:t>ツールバーは、現在のユーザーが期待する機能やデザインとは大きく異なっています。</w:t>
      </w:r>
      <w:r>
        <w:rPr/>
        <w:t>(</w:t>
      </w:r>
      <w:r>
        <w:rPr/>
        <w:t>メニュー＞アピアランス＞ツールバー＞</w:t>
      </w:r>
      <w:r>
        <w:rPr/>
        <w:t>Fluxbox</w:t>
      </w:r>
      <w:r>
        <w:rPr/>
        <w:t>｜</w:t>
      </w:r>
      <w:r>
        <w:rPr/>
        <w:t>Traditional</w:t>
      </w:r>
      <w:r>
        <w:rPr/>
        <w:t>（伝統的）＞</w:t>
      </w:r>
      <w:r>
        <w:rPr/>
        <w:t>Fluxbox</w:t>
      </w:r>
      <w:r>
        <w:rPr/>
        <w:t>｜</w:t>
      </w:r>
      <w:r>
        <w:rPr/>
        <w:t>Traditional</w:t>
      </w:r>
      <w:r>
        <w:rPr/>
        <w:t>（伝統的そのため、</w:t>
      </w:r>
      <w:r>
        <w:rPr/>
        <w:t>MX-Fluxbox 2.2</w:t>
      </w:r>
      <w:r>
        <w:rPr/>
        <w:t>では、</w:t>
      </w:r>
      <w:r>
        <w:rPr/>
        <w:t>"tint2 "</w:t>
      </w:r>
      <w:r>
        <w:rPr/>
        <w:t xml:space="preserve">と呼ばれる高度な設定が可能なアプリを使って、代わりの </w:t>
      </w:r>
      <w:r>
        <w:rPr/>
        <w:t>"</w:t>
      </w:r>
      <w:r>
        <w:rPr/>
        <w:t xml:space="preserve">トラディショナル </w:t>
      </w:r>
      <w:r>
        <w:rPr/>
        <w:t>"</w:t>
      </w:r>
      <w:r>
        <w:rPr/>
        <w:t xml:space="preserve">ツールバーが追加されました。 </w:t>
      </w:r>
    </w:p>
    <w:p>
      <w:pPr>
        <w:pStyle w:val="Normal"/>
        <w:bidi w:val="0"/>
        <w:jc w:val="left"/>
        <w:rPr/>
      </w:pPr>
      <w:r>
        <w:rPr/>
      </w:r>
    </w:p>
    <w:p>
      <w:pPr>
        <w:pStyle w:val="TextBody"/>
        <w:bidi w:val="0"/>
        <w:spacing w:lineRule="auto" w:line="276" w:before="0" w:after="140"/>
        <w:jc w:val="left"/>
        <w:rPr/>
      </w:pPr>
      <w:r>
        <w:rPr/>
        <w:t>パネルを変更するには、スタートボタンの横にあるレンチアイコン、またはドックの歯車アイコンをクリックします。これにより、設定マネージャーが起動し、</w:t>
      </w:r>
      <w:r>
        <w:rPr/>
        <w:t>"Tint2 manager "</w:t>
      </w:r>
      <w:r>
        <w:rPr/>
        <w:t>をクリックすることができます。</w:t>
      </w:r>
    </w:p>
    <w:p>
      <w:pPr>
        <w:pStyle w:val="TextBody"/>
        <w:bidi w:val="0"/>
        <w:jc w:val="left"/>
        <w:rPr/>
      </w:pPr>
      <w:r>
        <w:rPr>
          <w:b w:val="false"/>
          <w:bCs w:val="false"/>
          <w:u w:val="none"/>
        </w:rPr>
        <w:t>画面には、</w:t>
      </w:r>
      <w:r>
        <w:rPr>
          <w:b w:val="false"/>
          <w:bCs w:val="false"/>
          <w:i/>
          <w:iCs/>
          <w:u w:val="none"/>
        </w:rPr>
        <w:t>~/config/tint2/</w:t>
      </w:r>
      <w:r>
        <w:rPr>
          <w:b w:val="false"/>
          <w:bCs w:val="false"/>
          <w:u w:val="none"/>
        </w:rPr>
        <w:t>にあるすべての</w:t>
      </w:r>
      <w:r>
        <w:rPr>
          <w:b w:val="false"/>
          <w:bCs w:val="false"/>
          <w:u w:val="none"/>
        </w:rPr>
        <w:t>tint2</w:t>
      </w:r>
      <w:r>
        <w:rPr>
          <w:b w:val="false"/>
          <w:bCs w:val="false"/>
          <w:u w:val="none"/>
        </w:rPr>
        <w:t>の設定が表示されます</w:t>
      </w:r>
      <w:r>
        <w:rPr>
          <w:b w:val="false"/>
          <w:bCs w:val="false"/>
          <w:i w:val="false"/>
          <w:iCs w:val="false"/>
          <w:u w:val="none"/>
        </w:rPr>
        <w:t xml:space="preserve">。 </w:t>
      </w:r>
      <w:r>
        <w:rPr>
          <w:b w:val="false"/>
          <w:bCs w:val="false"/>
          <w:i w:val="false"/>
          <w:iCs w:val="false"/>
          <w:u w:val="none"/>
        </w:rPr>
        <w:t>MXFB</w:t>
      </w:r>
      <w:r>
        <w:rPr>
          <w:b w:val="false"/>
          <w:bCs w:val="false"/>
          <w:i w:val="false"/>
          <w:iCs w:val="false"/>
          <w:u w:val="none"/>
        </w:rPr>
        <w:t>は、非常に異なる設定の小さなセットを提供しているので、それを試してみることができます。</w:t>
      </w:r>
    </w:p>
    <w:p>
      <w:pPr>
        <w:pStyle w:val="TextBody"/>
        <w:bidi w:val="0"/>
        <w:jc w:val="left"/>
        <w:rPr>
          <w:b w:val="false"/>
          <w:b w:val="false"/>
          <w:bCs w:val="false"/>
          <w:u w:val="none"/>
        </w:rPr>
      </w:pPr>
      <w:r>
        <w:rPr>
          <w:b w:val="false"/>
          <w:bCs w:val="false"/>
          <w:i w:val="false"/>
          <w:iCs w:val="false"/>
          <w:u w:val="none"/>
        </w:rPr>
        <w:t>既存の設定を選択するだけでなく、パネルの要素を変更することも可能で、これは</w:t>
      </w:r>
      <w:r>
        <w:rPr>
          <w:b w:val="false"/>
          <w:bCs w:val="false"/>
          <w:i w:val="false"/>
          <w:iCs w:val="false"/>
          <w:u w:val="none"/>
        </w:rPr>
        <w:t>tint2</w:t>
      </w:r>
      <w:r>
        <w:rPr>
          <w:b w:val="false"/>
          <w:bCs w:val="false"/>
          <w:i w:val="false"/>
          <w:iCs w:val="false"/>
          <w:u w:val="none"/>
        </w:rPr>
        <w:t>の大きな楽しみの一つです。テキストファイルを直接編集するには、上部の「</w:t>
      </w:r>
      <w:r>
        <w:rPr>
          <w:b w:val="false"/>
          <w:bCs w:val="false"/>
          <w:i w:val="false"/>
          <w:iCs w:val="false"/>
          <w:u w:val="none"/>
        </w:rPr>
        <w:t>Graphical editor</w:t>
      </w:r>
      <w:r>
        <w:rPr>
          <w:b w:val="false"/>
          <w:bCs w:val="false"/>
          <w:i w:val="false"/>
          <w:iCs w:val="false"/>
          <w:u w:val="none"/>
        </w:rPr>
        <w:t>」ボタン、または下部の「</w:t>
      </w:r>
      <w:r>
        <w:rPr>
          <w:b w:val="false"/>
          <w:bCs w:val="false"/>
          <w:i w:val="false"/>
          <w:iCs w:val="false"/>
          <w:u w:val="none"/>
        </w:rPr>
        <w:t>Edit</w:t>
      </w:r>
      <w:r>
        <w:rPr>
          <w:b w:val="false"/>
          <w:bCs w:val="false"/>
          <w:i w:val="false"/>
          <w:iCs w:val="false"/>
          <w:u w:val="none"/>
        </w:rPr>
        <w:t>」ボタンをクリックします。</w:t>
      </w:r>
    </w:p>
    <w:p>
      <w:pPr>
        <w:pStyle w:val="TextBody"/>
        <w:bidi w:val="0"/>
        <w:jc w:val="left"/>
        <w:rPr/>
      </w:pPr>
      <w:r>
        <w:rPr/>
        <w:t>グラフィカル・エディターには</w:t>
      </w:r>
      <w:r>
        <w:rPr/>
        <w:t>2</w:t>
      </w:r>
      <w:r>
        <w:rPr/>
        <w:t>つのアプリケーションがあります。</w:t>
      </w:r>
    </w:p>
    <w:p>
      <w:pPr>
        <w:pStyle w:val="TextBody"/>
        <w:numPr>
          <w:ilvl w:val="0"/>
          <w:numId w:val="6"/>
        </w:numPr>
        <w:bidi w:val="0"/>
        <w:jc w:val="left"/>
        <w:rPr/>
      </w:pPr>
      <w:r>
        <w:rPr/>
        <w:t>"Themes "</w:t>
      </w:r>
      <w:r>
        <w:rPr/>
        <w:t>には、ユーザーのロケーションにあるすべての</w:t>
      </w:r>
      <w:r>
        <w:rPr/>
        <w:t>tint2</w:t>
      </w:r>
      <w:r>
        <w:rPr/>
        <w:t xml:space="preserve">のコンフィグと、インストール中に持ち込まれたいくつかのコンフィグが表示されます。 </w:t>
      </w:r>
    </w:p>
    <w:p>
      <w:pPr>
        <w:pStyle w:val="TextBody"/>
        <w:numPr>
          <w:ilvl w:val="0"/>
          <w:numId w:val="6"/>
        </w:numPr>
        <w:bidi w:val="0"/>
        <w:jc w:val="left"/>
        <w:rPr/>
      </w:pPr>
      <w:r>
        <w:rPr/>
        <w:t>"Properties "</w:t>
      </w:r>
      <w:r>
        <w:rPr/>
        <w:t xml:space="preserve">は、実行中のコンフィグの機能を表示します。プロパティ </w:t>
      </w:r>
      <w:r>
        <w:rPr/>
        <w:t>"</w:t>
      </w:r>
      <w:r>
        <w:rPr/>
        <w:t xml:space="preserve">ウィンドウが表示されていない場合は、左上にある小さな歯車のアイコンをクリックしてください。 </w:t>
      </w:r>
    </w:p>
    <w:p>
      <w:pPr>
        <w:pStyle w:val="Normal"/>
        <w:bidi w:val="0"/>
        <w:jc w:val="left"/>
        <w:rPr/>
      </w:pPr>
      <w:r>
        <w:rPr/>
        <w:t>ここでは、一般的なアクションをいくつかご紹介します。</w:t>
      </w:r>
    </w:p>
    <w:p>
      <w:pPr>
        <w:pStyle w:val="Normal"/>
        <w:numPr>
          <w:ilvl w:val="0"/>
          <w:numId w:val="7"/>
        </w:numPr>
        <w:bidi w:val="0"/>
        <w:jc w:val="left"/>
        <w:rPr/>
      </w:pPr>
      <w:r>
        <w:rPr/>
        <w:t xml:space="preserve">ランチャーを追加／削除する。プロパティ </w:t>
      </w:r>
      <w:r>
        <w:rPr/>
        <w:t>"</w:t>
      </w:r>
      <w:r>
        <w:rPr/>
        <w:t xml:space="preserve">ウィンドウで、左側の </w:t>
      </w:r>
      <w:r>
        <w:rPr/>
        <w:t>"</w:t>
      </w:r>
      <w:r>
        <w:rPr/>
        <w:t xml:space="preserve">ランチャー </w:t>
      </w:r>
      <w:r>
        <w:rPr/>
        <w:t>"</w:t>
      </w:r>
      <w:r>
        <w:rPr/>
        <w:t>項目をクリックします。右側のパネルには</w:t>
      </w:r>
      <w:r>
        <w:rPr/>
        <w:t>2</w:t>
      </w:r>
      <w:r>
        <w:rPr/>
        <w:t xml:space="preserve">つの列があり、左側には現在ツールバーに表示されているアプリケーションのアイコンが、右側にはインストールされているすべてのデスクトップアプリケーションのリストが表示されます。 </w:t>
      </w:r>
    </w:p>
    <w:p>
      <w:pPr>
        <w:pStyle w:val="Normal"/>
        <w:numPr>
          <w:ilvl w:val="1"/>
          <w:numId w:val="7"/>
        </w:numPr>
        <w:bidi w:val="0"/>
        <w:jc w:val="left"/>
        <w:rPr/>
      </w:pPr>
      <w:r>
        <w:rPr>
          <w:b/>
          <w:bCs/>
        </w:rPr>
        <w:t>追加</w:t>
      </w:r>
      <w:r>
        <w:rPr/>
        <w:t>：右カラムのリストから必要なアプリケーションを選択し、中央の「左矢印」アイコンをクリックしてから「適用」ボタンをクリックすると、即座にツールバーに追加されます。</w:t>
      </w:r>
    </w:p>
    <w:p>
      <w:pPr>
        <w:pStyle w:val="Normal"/>
        <w:numPr>
          <w:ilvl w:val="1"/>
          <w:numId w:val="7"/>
        </w:numPr>
        <w:bidi w:val="0"/>
        <w:jc w:val="left"/>
        <w:rPr/>
      </w:pPr>
      <w:r>
        <w:rPr>
          <w:b/>
          <w:bCs/>
        </w:rPr>
        <w:t>取り外し</w:t>
      </w:r>
      <w:r>
        <w:rPr/>
        <w:t>：手順を逆にしてください。</w:t>
      </w:r>
    </w:p>
    <w:p>
      <w:pPr>
        <w:pStyle w:val="Normal"/>
        <w:numPr>
          <w:ilvl w:val="0"/>
          <w:numId w:val="7"/>
        </w:numPr>
        <w:bidi w:val="0"/>
        <w:jc w:val="left"/>
        <w:rPr/>
      </w:pPr>
      <w:r>
        <w:rPr/>
        <w:t xml:space="preserve">パネルの移動やサイズ変更プロパティ」ウィンドウで、左パネルの「パネル」の項目をクリックし、右パネルでその配置とサイズを選択します。適用 </w:t>
      </w:r>
      <w:r>
        <w:rPr/>
        <w:t>"</w:t>
      </w:r>
      <w:r>
        <w:rPr/>
        <w:t>ボタンをクリックします。</w:t>
      </w:r>
    </w:p>
    <w:p>
      <w:pPr>
        <w:pStyle w:val="TextBody"/>
        <w:bidi w:val="0"/>
        <w:jc w:val="left"/>
        <w:rPr>
          <w:b/>
          <w:b/>
          <w:bCs/>
        </w:rPr>
      </w:pPr>
      <w:r>
        <w:rPr>
          <w:b/>
          <w:bCs/>
        </w:rPr>
      </w:r>
    </w:p>
    <w:p>
      <w:pPr>
        <w:pStyle w:val="TextBody"/>
        <w:bidi w:val="0"/>
        <w:jc w:val="left"/>
        <w:rPr/>
      </w:pPr>
      <w:bookmarkStart w:id="6" w:name="__RefHeading___Toc1472_4265139331"/>
      <w:bookmarkEnd w:id="6"/>
      <w:r>
        <w:rPr>
          <w:b/>
          <w:bCs/>
        </w:rPr>
        <w:t>注意</w:t>
      </w:r>
      <w:r>
        <w:rPr/>
        <w:t>：新しいテーマを選択すると、クイックランチャーの追加など、以前使用していたテーマで行ったカスタマイズは失われます。まず現在の設定をバックアップして、カスタマイズした内容を新しいテーマに貼り付けられるようにしておくといいでしょう。</w:t>
      </w:r>
      <w:r>
        <w:rPr/>
        <w:t>~/.config/tint2/tint2rc</w:t>
      </w:r>
      <w:r>
        <w:rPr/>
        <w:t>をクリックして</w:t>
      </w:r>
      <w:r>
        <w:rPr/>
        <w:t>featherpad</w:t>
      </w:r>
      <w:r>
        <w:rPr/>
        <w:t>で開き、</w:t>
      </w:r>
      <w:r>
        <w:rPr/>
        <w:t>"tint2rc_BAK "</w:t>
      </w:r>
      <w:r>
        <w:rPr/>
        <w:t>などの新しい名前で保存してください。そして、バックアップファイルからカスタマイズしたすべての行を、新しい</w:t>
      </w:r>
      <w:r>
        <w:rPr/>
        <w:t>tint2rc</w:t>
      </w:r>
      <w:r>
        <w:rPr/>
        <w:t>設定の適切な場所にコピーします。</w:t>
      </w:r>
    </w:p>
    <w:p>
      <w:pPr>
        <w:pStyle w:val="Normal"/>
        <w:bidi w:val="0"/>
        <w:jc w:val="left"/>
        <w:rPr/>
      </w:pPr>
      <w:r>
        <w:rPr/>
      </w:r>
    </w:p>
    <w:p>
      <w:pPr>
        <w:pStyle w:val="Heading2"/>
        <w:bidi w:val="0"/>
        <w:jc w:val="left"/>
        <w:rPr/>
      </w:pPr>
      <w:bookmarkStart w:id="7" w:name="__RefHeading___Toc1793_3540384480"/>
      <w:bookmarkEnd w:id="7"/>
      <w:r>
        <w:rPr/>
        <w:t xml:space="preserve">2.4 </w:t>
      </w:r>
      <w:r>
        <w:rPr/>
        <w:t>ドック</w:t>
      </w:r>
    </w:p>
    <w:p>
      <w:pPr>
        <w:pStyle w:val="Normal"/>
        <w:bidi w:val="0"/>
        <w:jc w:val="left"/>
        <w:rPr>
          <w:shd w:fill="auto" w:val="clear"/>
        </w:rPr>
      </w:pPr>
      <w:r>
        <w:rPr>
          <w:shd w:fill="auto" w:val="clear"/>
        </w:rPr>
      </w:r>
    </w:p>
    <w:p>
      <w:pPr>
        <w:pStyle w:val="Normal"/>
        <w:bidi w:val="0"/>
        <w:ind w:left="288" w:right="0" w:hanging="0"/>
        <w:jc w:val="left"/>
        <w:rPr/>
      </w:pPr>
      <w:r>
        <w:rPr>
          <w:b/>
          <w:bCs/>
        </w:rPr>
        <w:t>隠す</w:t>
      </w:r>
      <w:r>
        <w:rPr/>
        <w:t>。</w:t>
      </w:r>
      <w:r>
        <w:rPr>
          <w:i/>
          <w:iCs/>
        </w:rPr>
        <w:t>メニュー」→「見えないところ」→「ドックの自動非表示を切り替える</w:t>
      </w:r>
    </w:p>
    <w:p>
      <w:pPr>
        <w:pStyle w:val="Normal"/>
        <w:bidi w:val="0"/>
        <w:ind w:left="288" w:right="0" w:hanging="0"/>
        <w:jc w:val="left"/>
        <w:rPr/>
      </w:pPr>
      <w:r>
        <w:rPr>
          <w:b/>
          <w:bCs/>
        </w:rPr>
        <w:t>削除／追加（</w:t>
      </w:r>
      <w:r>
        <w:rPr>
          <w:b/>
          <w:bCs/>
        </w:rPr>
        <w:t>Dock</w:t>
      </w:r>
      <w:r>
        <w:rPr>
          <w:b/>
          <w:bCs/>
        </w:rPr>
        <w:t>アイテム）を行います</w:t>
      </w:r>
      <w:r>
        <w:rPr/>
        <w:t>。</w:t>
      </w:r>
      <w:r>
        <w:rPr>
          <w:i/>
          <w:iCs/>
        </w:rPr>
        <w:t>メニュー＞外観＞ドックメーカー</w:t>
      </w:r>
    </w:p>
    <w:p>
      <w:pPr>
        <w:pStyle w:val="Normal"/>
        <w:bidi w:val="0"/>
        <w:ind w:left="288" w:right="0" w:hanging="0"/>
        <w:jc w:val="left"/>
        <w:rPr/>
      </w:pPr>
      <w:r>
        <w:rPr>
          <w:b/>
          <w:bCs/>
        </w:rPr>
        <w:t>停止（デフォルトドック）</w:t>
      </w:r>
      <w:r>
        <w:rPr/>
        <w:t>。</w:t>
      </w:r>
      <w:r>
        <w:rPr>
          <w:i/>
          <w:iCs/>
        </w:rPr>
        <w:t>メニュー＞</w:t>
      </w:r>
      <w:r>
        <w:rPr>
          <w:i/>
          <w:iCs/>
        </w:rPr>
        <w:t>Out of sight</w:t>
      </w:r>
      <w:r>
        <w:rPr>
          <w:i/>
          <w:iCs/>
        </w:rPr>
        <w:t>＞デフォルトドックの停止</w:t>
      </w:r>
    </w:p>
    <w:p>
      <w:pPr>
        <w:pStyle w:val="Normal"/>
        <w:bidi w:val="0"/>
        <w:ind w:left="288" w:right="0" w:hanging="0"/>
        <w:jc w:val="left"/>
        <w:rPr>
          <w:shd w:fill="auto" w:val="clear"/>
        </w:rPr>
      </w:pPr>
      <w:bookmarkStart w:id="8" w:name="__RefHeading___Toc1679_35403844801"/>
      <w:bookmarkEnd w:id="8"/>
      <w:r>
        <w:rPr>
          <w:b/>
          <w:bCs/>
          <w:shd w:fill="auto" w:val="clear"/>
        </w:rPr>
        <w:t>管理する</w:t>
      </w:r>
      <w:r>
        <w:rPr>
          <w:i/>
          <w:iCs/>
          <w:shd w:fill="auto" w:val="clear"/>
        </w:rPr>
        <w:t xml:space="preserve">メニュー＞外観＞ドックメーカー </w:t>
      </w:r>
    </w:p>
    <w:p>
      <w:pPr>
        <w:pStyle w:val="TextBody"/>
        <w:bidi w:val="0"/>
        <w:jc w:val="left"/>
        <w:rPr/>
      </w:pPr>
      <w:r>
        <w:rPr>
          <w:b/>
          <w:bCs/>
          <w:shd w:fill="auto" w:val="clear"/>
        </w:rPr>
        <w:t xml:space="preserve">     </w:t>
      </w:r>
      <w:r>
        <w:rPr>
          <w:b/>
          <w:bCs/>
          <w:shd w:fill="auto" w:val="clear"/>
        </w:rPr>
        <w:t>ヘルプ：</w:t>
      </w:r>
      <w:hyperlink r:id="rId15">
        <w:r>
          <w:rPr>
            <w:rStyle w:val="InternetLink"/>
            <w:b w:val="false"/>
            <w:bCs w:val="false"/>
            <w:strike w:val="false"/>
            <w:dstrike w:val="false"/>
            <w:shd w:fill="auto" w:val="clear"/>
          </w:rPr>
          <w:t>ウィキで</w:t>
        </w:r>
      </w:hyperlink>
    </w:p>
    <w:p>
      <w:pPr>
        <w:pStyle w:val="TextBody"/>
        <w:bidi w:val="0"/>
        <w:jc w:val="left"/>
        <w:rPr/>
      </w:pPr>
      <w:r>
        <w:rPr>
          <w:shd w:fill="auto" w:val="clear"/>
        </w:rPr>
        <w:t>plank</w:t>
      </w:r>
      <w:r>
        <w:rPr>
          <w:shd w:fill="auto" w:val="clear"/>
        </w:rPr>
        <w:t>のような外部のドックは、しばしば</w:t>
      </w:r>
      <w:r>
        <w:rPr>
          <w:shd w:fill="auto" w:val="clear"/>
        </w:rPr>
        <w:t>Fluxbox</w:t>
      </w:r>
      <w:r>
        <w:rPr>
          <w:shd w:fill="auto" w:val="clear"/>
        </w:rPr>
        <w:t>と簡単には連動しません。しかし、</w:t>
      </w:r>
      <w:r>
        <w:rPr>
          <w:shd w:fill="auto" w:val="clear"/>
        </w:rPr>
        <w:t>MXFB</w:t>
      </w:r>
      <w:r>
        <w:rPr>
          <w:shd w:fill="auto" w:val="clear"/>
        </w:rPr>
        <w:t>には</w:t>
      </w:r>
      <w:r>
        <w:rPr>
          <w:shd w:fill="auto" w:val="clear"/>
        </w:rPr>
        <w:t>Dockmaker</w:t>
      </w:r>
      <w:r>
        <w:rPr>
          <w:shd w:fill="auto" w:val="clear"/>
        </w:rPr>
        <w:t>と呼ばれるネイティブアプリがあり、ユーザーは簡単にドックを作成、変更、管理することができます。ユーザーが初めてログインすると、デスクトップに縦型のドックが表示され、その設定は</w:t>
      </w:r>
      <w:r>
        <w:rPr>
          <w:i/>
          <w:iCs/>
          <w:shd w:fill="auto" w:val="clear"/>
        </w:rPr>
        <w:t>~/fluxbox/scripts/DefaultDock.mxdk</w:t>
      </w:r>
      <w:r>
        <w:rPr>
          <w:shd w:fill="auto" w:val="clear"/>
        </w:rPr>
        <w:t xml:space="preserve">で行います。 </w:t>
      </w:r>
    </w:p>
    <w:p>
      <w:pPr>
        <w:pStyle w:val="TextBody"/>
        <w:bidi w:val="0"/>
        <w:jc w:val="left"/>
        <w:rPr/>
      </w:pPr>
      <w:r>
        <w:rPr>
          <w:b/>
          <w:bCs/>
          <w:strike w:val="false"/>
          <w:dstrike w:val="false"/>
          <w:shd w:fill="auto" w:val="clear"/>
        </w:rPr>
        <w:t>注</w:t>
      </w:r>
      <w:r>
        <w:rPr>
          <w:strike w:val="false"/>
          <w:dstrike w:val="false"/>
          <w:shd w:fill="auto" w:val="clear"/>
        </w:rPr>
        <w:t>：</w:t>
      </w:r>
      <w:r>
        <w:rPr>
          <w:strike w:val="false"/>
          <w:dstrike w:val="false"/>
          <w:shd w:fill="auto" w:val="clear"/>
        </w:rPr>
        <w:t>tint2</w:t>
      </w:r>
      <w:r>
        <w:rPr>
          <w:strike w:val="false"/>
          <w:dstrike w:val="false"/>
          <w:shd w:fill="auto" w:val="clear"/>
        </w:rPr>
        <w:t>をドックとして使用することもできます。</w:t>
      </w:r>
    </w:p>
    <w:p>
      <w:pPr>
        <w:pStyle w:val="Heading2"/>
        <w:bidi w:val="0"/>
        <w:jc w:val="left"/>
        <w:rPr/>
      </w:pPr>
      <w:bookmarkStart w:id="9" w:name="__RefHeading___Toc1795_3540384480"/>
      <w:bookmarkEnd w:id="9"/>
      <w:r>
        <w:rPr/>
        <w:t xml:space="preserve">2.5 </w:t>
      </w:r>
      <w:r>
        <w:rPr/>
        <w:t>ルートメニュー</w:t>
      </w:r>
    </w:p>
    <w:p>
      <w:pPr>
        <w:pStyle w:val="Normal"/>
        <w:bidi w:val="0"/>
        <w:ind w:left="288" w:right="0" w:hanging="0"/>
        <w:jc w:val="left"/>
        <w:rPr/>
      </w:pPr>
      <w:r>
        <w:rPr>
          <w:b/>
          <w:bCs/>
        </w:rPr>
        <w:t>Hide</w:t>
      </w:r>
      <w:r>
        <w:rPr/>
        <w:t xml:space="preserve">: </w:t>
      </w:r>
      <w:r>
        <w:rPr>
          <w:i/>
          <w:iCs/>
        </w:rPr>
        <w:t>デフォルトでは常に非表示</w:t>
      </w:r>
    </w:p>
    <w:p>
      <w:pPr>
        <w:pStyle w:val="Normal"/>
        <w:bidi w:val="0"/>
        <w:ind w:left="288" w:right="0" w:hanging="0"/>
        <w:jc w:val="left"/>
        <w:rPr/>
      </w:pPr>
      <w:r>
        <w:rPr>
          <w:b/>
          <w:bCs/>
        </w:rPr>
        <w:t>Remove/Add</w:t>
      </w:r>
      <w:r>
        <w:rPr>
          <w:b/>
          <w:bCs/>
        </w:rPr>
        <w:t>（メニュー項目の削除）です</w:t>
      </w:r>
      <w:r>
        <w:rPr/>
        <w:t>。</w:t>
      </w:r>
      <w:r>
        <w:rPr>
          <w:i/>
          <w:iCs/>
        </w:rPr>
        <w:t>メニュー」→「設定」→「</w:t>
      </w:r>
      <w:r>
        <w:rPr>
          <w:i/>
          <w:iCs/>
        </w:rPr>
        <w:t>Configure</w:t>
      </w:r>
      <w:r>
        <w:rPr>
          <w:i/>
          <w:iCs/>
        </w:rPr>
        <w:t>」→「</w:t>
      </w:r>
      <w:r>
        <w:rPr>
          <w:i/>
          <w:iCs/>
        </w:rPr>
        <w:t>Menus</w:t>
      </w:r>
    </w:p>
    <w:p>
      <w:pPr>
        <w:pStyle w:val="Normal"/>
        <w:bidi w:val="0"/>
        <w:ind w:left="288" w:right="0" w:hanging="0"/>
        <w:jc w:val="left"/>
        <w:rPr/>
      </w:pPr>
      <w:r>
        <w:rPr>
          <w:b/>
          <w:bCs/>
        </w:rPr>
        <w:t>Stop</w:t>
      </w:r>
      <w:r>
        <w:rPr/>
        <w:t>：</w:t>
      </w:r>
      <w:r>
        <w:rPr>
          <w:i/>
          <w:iCs/>
        </w:rPr>
        <w:t>開始する行の前にコメント（</w:t>
      </w:r>
      <w:r>
        <w:rPr>
          <w:i/>
          <w:iCs/>
        </w:rPr>
        <w:t>#</w:t>
      </w:r>
      <w:r>
        <w:rPr>
          <w:i/>
          <w:iCs/>
        </w:rPr>
        <w:t>）を付ける。</w:t>
      </w:r>
    </w:p>
    <w:p>
      <w:pPr>
        <w:pStyle w:val="Normal"/>
        <w:bidi w:val="0"/>
        <w:ind w:left="288" w:right="0" w:hanging="0"/>
        <w:jc w:val="left"/>
        <w:rPr/>
      </w:pPr>
      <w:r>
        <w:rPr>
          <w:i/>
          <w:iCs/>
        </w:rPr>
        <w:tab/>
      </w:r>
      <w:r>
        <w:rPr>
          <w:i/>
          <w:iCs/>
          <w:shd w:fill="auto" w:val="clear"/>
        </w:rPr>
        <w:t xml:space="preserve">session.menuFile:  </w:t>
      </w:r>
    </w:p>
    <w:p>
      <w:pPr>
        <w:pStyle w:val="Normal"/>
        <w:bidi w:val="0"/>
        <w:ind w:left="288" w:right="0" w:hanging="0"/>
        <w:jc w:val="left"/>
        <w:rPr>
          <w:shd w:fill="auto" w:val="clear"/>
        </w:rPr>
      </w:pPr>
      <w:r>
        <w:rPr>
          <w:b/>
          <w:bCs/>
          <w:shd w:fill="auto" w:val="clear"/>
        </w:rPr>
        <w:t>管理する</w:t>
      </w:r>
      <w:r>
        <w:rPr>
          <w:i/>
          <w:iCs/>
          <w:shd w:fill="auto" w:val="clear"/>
        </w:rPr>
        <w:t>メニュー」→「設定」→「</w:t>
      </w:r>
      <w:r>
        <w:rPr>
          <w:i/>
          <w:iCs/>
          <w:shd w:fill="auto" w:val="clear"/>
        </w:rPr>
        <w:t>Configure</w:t>
      </w:r>
      <w:r>
        <w:rPr>
          <w:i/>
          <w:iCs/>
          <w:shd w:fill="auto" w:val="clear"/>
        </w:rPr>
        <w:t>」→「</w:t>
      </w:r>
      <w:r>
        <w:rPr>
          <w:i/>
          <w:iCs/>
          <w:shd w:fill="auto" w:val="clear"/>
        </w:rPr>
        <w:t>Menus</w:t>
        <w:tab/>
      </w:r>
    </w:p>
    <w:p>
      <w:pPr>
        <w:pStyle w:val="TextBody"/>
        <w:bidi w:val="0"/>
        <w:jc w:val="left"/>
        <w:rPr/>
      </w:pPr>
      <w:r>
        <w:rPr>
          <w:b w:val="false"/>
          <w:bCs w:val="false"/>
          <w:strike w:val="false"/>
          <w:dstrike w:val="false"/>
          <w:shd w:fill="auto" w:val="clear"/>
        </w:rPr>
        <w:t xml:space="preserve">     </w:t>
      </w:r>
      <w:r>
        <w:rPr>
          <w:b/>
          <w:bCs/>
          <w:shd w:fill="auto" w:val="clear"/>
        </w:rPr>
        <w:t>ヘルプ</w:t>
      </w:r>
      <w:r>
        <w:rPr>
          <w:b w:val="false"/>
          <w:bCs w:val="false"/>
          <w:strike w:val="false"/>
          <w:dstrike w:val="false"/>
          <w:shd w:fill="auto" w:val="clear"/>
        </w:rPr>
        <w:t>セクション</w:t>
      </w:r>
      <w:r>
        <w:rPr>
          <w:b w:val="false"/>
          <w:bCs w:val="false"/>
          <w:strike w:val="false"/>
          <w:dstrike w:val="false"/>
          <w:shd w:fill="auto" w:val="clear"/>
        </w:rPr>
        <w:t>3</w:t>
      </w:r>
      <w:r>
        <w:rPr>
          <w:b w:val="false"/>
          <w:bCs w:val="false"/>
          <w:strike w:val="false"/>
          <w:dstrike w:val="false"/>
          <w:shd w:fill="auto" w:val="clear"/>
        </w:rPr>
        <w:t>とリンク</w:t>
      </w:r>
    </w:p>
    <w:p>
      <w:pPr>
        <w:pStyle w:val="TextBody"/>
        <w:bidi w:val="0"/>
        <w:jc w:val="left"/>
        <w:rPr/>
      </w:pPr>
      <w:r>
        <w:rPr>
          <w:b w:val="false"/>
          <w:bCs w:val="false"/>
          <w:strike w:val="false"/>
          <w:dstrike w:val="false"/>
          <w:shd w:fill="auto" w:val="clear"/>
        </w:rPr>
        <w:t>rootMenu</w:t>
      </w:r>
      <w:r>
        <w:rPr>
          <w:b w:val="false"/>
          <w:bCs w:val="false"/>
          <w:strike w:val="false"/>
          <w:dstrike w:val="false"/>
          <w:shd w:fill="auto" w:val="clear"/>
        </w:rPr>
        <w:t>は、読みやすく、編集しやすく、機能しやすくするために、</w:t>
      </w:r>
      <w:r>
        <w:rPr>
          <w:b w:val="false"/>
          <w:bCs w:val="false"/>
          <w:strike w:val="false"/>
          <w:dstrike w:val="false"/>
          <w:shd w:fill="auto" w:val="clear"/>
        </w:rPr>
        <w:t>4</w:t>
      </w:r>
      <w:r>
        <w:rPr>
          <w:b w:val="false"/>
          <w:bCs w:val="false"/>
          <w:strike w:val="false"/>
          <w:dstrike w:val="false"/>
          <w:shd w:fill="auto" w:val="clear"/>
        </w:rPr>
        <w:t>つの独立したユニットで構成されています。短いメインメニュー（</w:t>
      </w:r>
      <w:r>
        <w:rPr>
          <w:b w:val="false"/>
          <w:bCs w:val="false"/>
          <w:strike w:val="false"/>
          <w:dstrike w:val="false"/>
          <w:shd w:fill="auto" w:val="clear"/>
        </w:rPr>
        <w:t>~/.fluxbox/menu-mx</w:t>
      </w:r>
      <w:r>
        <w:rPr>
          <w:b w:val="false"/>
          <w:bCs w:val="false"/>
          <w:strike w:val="false"/>
          <w:dstrike w:val="false"/>
          <w:shd w:fill="auto" w:val="clear"/>
        </w:rPr>
        <w:t>）には、</w:t>
      </w:r>
      <w:r>
        <w:rPr>
          <w:b w:val="false"/>
          <w:bCs w:val="false"/>
          <w:strike w:val="false"/>
          <w:dstrike w:val="false"/>
          <w:shd w:fill="auto" w:val="clear"/>
        </w:rPr>
        <w:t>"submenus "</w:t>
      </w:r>
      <w:r>
        <w:rPr>
          <w:b w:val="false"/>
          <w:bCs w:val="false"/>
          <w:strike w:val="false"/>
          <w:dstrike w:val="false"/>
          <w:shd w:fill="auto" w:val="clear"/>
        </w:rPr>
        <w:t>というフォルダの中にある</w:t>
      </w:r>
      <w:r>
        <w:rPr>
          <w:b w:val="false"/>
          <w:bCs w:val="false"/>
          <w:strike w:val="false"/>
          <w:dstrike w:val="false"/>
          <w:shd w:fill="auto" w:val="clear"/>
        </w:rPr>
        <w:t>3</w:t>
      </w:r>
      <w:r>
        <w:rPr>
          <w:b w:val="false"/>
          <w:bCs w:val="false"/>
          <w:strike w:val="false"/>
          <w:dstrike w:val="false"/>
          <w:shd w:fill="auto" w:val="clear"/>
        </w:rPr>
        <w:t>つのサブメニュー（外観、設定、見えないところ）が組み込まれています。</w:t>
      </w:r>
    </w:p>
    <w:p>
      <w:pPr>
        <w:pStyle w:val="TextBody"/>
        <w:bidi w:val="0"/>
        <w:jc w:val="left"/>
        <w:rPr/>
      </w:pPr>
      <w:r>
        <w:rPr>
          <w:b w:val="false"/>
          <w:bCs w:val="false"/>
          <w:strike w:val="false"/>
          <w:dstrike w:val="false"/>
          <w:shd w:fill="auto" w:val="clear"/>
        </w:rPr>
        <w:t>その他の</w:t>
      </w:r>
      <w:r>
        <w:rPr>
          <w:b w:val="false"/>
          <w:bCs w:val="false"/>
          <w:strike w:val="false"/>
          <w:dstrike w:val="false"/>
          <w:shd w:fill="auto" w:val="clear"/>
        </w:rPr>
        <w:t>Fluxbox</w:t>
      </w:r>
      <w:r>
        <w:rPr>
          <w:b w:val="false"/>
          <w:bCs w:val="false"/>
          <w:strike w:val="false"/>
          <w:dstrike w:val="false"/>
          <w:shd w:fill="auto" w:val="clear"/>
        </w:rPr>
        <w:t>コンポーネントについては、次のセクション</w:t>
      </w:r>
      <w:r>
        <w:rPr>
          <w:b w:val="false"/>
          <w:bCs w:val="false"/>
          <w:strike w:val="false"/>
          <w:dstrike w:val="false"/>
          <w:shd w:fill="auto" w:val="clear"/>
        </w:rPr>
        <w:t>3</w:t>
      </w:r>
      <w:r>
        <w:rPr>
          <w:b w:val="false"/>
          <w:bCs w:val="false"/>
          <w:strike w:val="false"/>
          <w:dstrike w:val="false"/>
          <w:shd w:fill="auto" w:val="clear"/>
        </w:rPr>
        <w:t>で詳しく説明しますので、ここでは、</w:t>
      </w:r>
      <w:r>
        <w:rPr>
          <w:b w:val="false"/>
          <w:bCs w:val="false"/>
          <w:strike w:val="false"/>
          <w:dstrike w:val="false"/>
          <w:shd w:fill="auto" w:val="clear"/>
        </w:rPr>
        <w:t>rootMenu</w:t>
      </w:r>
      <w:r>
        <w:rPr>
          <w:b w:val="false"/>
          <w:bCs w:val="false"/>
          <w:strike w:val="false"/>
          <w:dstrike w:val="false"/>
          <w:shd w:fill="auto" w:val="clear"/>
        </w:rPr>
        <w:t>の要素を実用的な観点から紹介します。区切り線で囲まれた</w:t>
      </w:r>
      <w:r>
        <w:rPr>
          <w:b w:val="false"/>
          <w:bCs w:val="false"/>
          <w:strike w:val="false"/>
          <w:dstrike w:val="false"/>
          <w:shd w:fill="auto" w:val="clear"/>
        </w:rPr>
        <w:t>3</w:t>
      </w:r>
      <w:r>
        <w:rPr>
          <w:b w:val="false"/>
          <w:bCs w:val="false"/>
          <w:strike w:val="false"/>
          <w:dstrike w:val="false"/>
          <w:shd w:fill="auto" w:val="clear"/>
        </w:rPr>
        <w:t>つのセクションを見ていきます。</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トップ</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すべてのアプリ：</w:t>
      </w:r>
      <w:r>
        <w:rPr>
          <w:b w:val="false"/>
          <w:bCs w:val="false"/>
          <w:strike w:val="false"/>
          <w:dstrike w:val="false"/>
          <w:shd w:fill="auto" w:val="clear"/>
        </w:rPr>
        <w:t>Debian</w:t>
      </w:r>
      <w:r>
        <w:rPr>
          <w:b w:val="false"/>
          <w:bCs w:val="false"/>
          <w:strike w:val="false"/>
          <w:dstrike w:val="false"/>
          <w:shd w:fill="auto" w:val="clear"/>
        </w:rPr>
        <w:t>のようなカテゴリメニュー（必要に応じて更新</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Recent files</w:t>
      </w:r>
      <w:r>
        <w:rPr>
          <w:b w:val="false"/>
          <w:bCs w:val="false"/>
          <w:strike w:val="false"/>
          <w:dstrike w:val="false"/>
          <w:shd w:fill="auto" w:val="clear"/>
        </w:rPr>
        <w:t>：使用された最新のファイルが表示されます（必要に応じて更新してください）。</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中：いくつかの一般的なアプリ</w:t>
      </w:r>
    </w:p>
    <w:p>
      <w:pPr>
        <w:pStyle w:val="TextBody"/>
        <w:numPr>
          <w:ilvl w:val="0"/>
          <w:numId w:val="8"/>
        </w:numPr>
        <w:bidi w:val="0"/>
        <w:jc w:val="left"/>
        <w:rPr>
          <w:b w:val="false"/>
          <w:b w:val="false"/>
          <w:bCs w:val="false"/>
          <w:strike w:val="false"/>
          <w:dstrike w:val="false"/>
          <w:shd w:fill="auto" w:val="clear"/>
        </w:rPr>
      </w:pPr>
      <w:r>
        <w:rPr>
          <w:b w:val="false"/>
          <w:bCs w:val="false"/>
          <w:strike w:val="false"/>
          <w:dstrike w:val="false"/>
          <w:shd w:fill="auto" w:val="clear"/>
        </w:rPr>
        <w:t>ボトム</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外観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コンキー</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ドック</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デスクトップアイコン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モニター：小型システムモニター</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スタイル：ウィンドウ、ツールバー、メニューの装飾</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テーマ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toolbar: </w:t>
      </w:r>
      <w:r>
        <w:rPr>
          <w:b w:val="false"/>
          <w:bCs w:val="false"/>
          <w:strike w:val="false"/>
          <w:dstrike w:val="false"/>
          <w:shd w:fill="auto" w:val="clear"/>
        </w:rPr>
        <w:t xml:space="preserve">ツールバーとパネルの選択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壁紙：回転、ワークスペースごとに分離、選択</w:t>
      </w:r>
    </w:p>
    <w:p>
      <w:pPr>
        <w:pStyle w:val="TextBody"/>
        <w:numPr>
          <w:ilvl w:val="1"/>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設定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バックアップ</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configure: </w:t>
      </w:r>
      <w:r>
        <w:rPr>
          <w:b w:val="false"/>
          <w:bCs w:val="false"/>
          <w:strike w:val="false"/>
          <w:dstrike w:val="false"/>
          <w:shd w:fill="auto" w:val="clear"/>
        </w:rPr>
        <w:t>メニュー、</w:t>
      </w:r>
      <w:r>
        <w:rPr>
          <w:b w:val="false"/>
          <w:bCs w:val="false"/>
          <w:strike w:val="false"/>
          <w:dstrike w:val="false"/>
          <w:shd w:fill="auto" w:val="clear"/>
        </w:rPr>
        <w:t>statup</w:t>
      </w:r>
      <w:r>
        <w:rPr>
          <w:b w:val="false"/>
          <w:bCs w:val="false"/>
          <w:strike w:val="false"/>
          <w:dstrike w:val="false"/>
          <w:shd w:fill="auto" w:val="clear"/>
        </w:rPr>
        <w:t>などの</w:t>
      </w:r>
      <w:r>
        <w:rPr>
          <w:b w:val="false"/>
          <w:bCs w:val="false"/>
          <w:strike w:val="false"/>
          <w:dstrike w:val="false"/>
          <w:shd w:fill="auto" w:val="clear"/>
        </w:rPr>
        <w:t>Fluxbox</w:t>
      </w:r>
      <w:r>
        <w:rPr>
          <w:b w:val="false"/>
          <w:bCs w:val="false"/>
          <w:strike w:val="false"/>
          <w:dstrike w:val="false"/>
          <w:shd w:fill="auto" w:val="clear"/>
        </w:rPr>
        <w:t>ファイル。</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 xml:space="preserve">ディスプレイ：ディスプレイパラメータの変更、調整方法のヘルプ </w:t>
      </w:r>
    </w:p>
    <w:p>
      <w:pPr>
        <w:pStyle w:val="TextBody"/>
        <w:numPr>
          <w:ilvl w:val="2"/>
          <w:numId w:val="8"/>
        </w:numPr>
        <w:bidi w:val="0"/>
        <w:spacing w:before="57" w:after="197"/>
        <w:jc w:val="left"/>
        <w:rPr>
          <w:b w:val="false"/>
          <w:b w:val="false"/>
          <w:bCs w:val="false"/>
          <w:strike w:val="false"/>
          <w:dstrike w:val="false"/>
          <w:shd w:fill="auto" w:val="clear"/>
        </w:rPr>
      </w:pPr>
      <w:r>
        <w:rPr>
          <w:b w:val="false"/>
          <w:bCs w:val="false"/>
          <w:strike w:val="false"/>
          <w:dstrike w:val="false"/>
          <w:shd w:fill="auto" w:val="clear"/>
        </w:rPr>
        <w:t>キーボード：</w:t>
      </w:r>
      <w:r>
        <w:rPr>
          <w:b w:val="false"/>
          <w:bCs w:val="false"/>
          <w:strike w:val="false"/>
          <w:dstrike w:val="false"/>
          <w:shd w:fill="auto" w:val="clear"/>
        </w:rPr>
        <w:t>11</w:t>
      </w:r>
      <w:r>
        <w:rPr>
          <w:b w:val="false"/>
          <w:bCs w:val="false"/>
          <w:strike w:val="false"/>
          <w:dstrike w:val="false"/>
          <w:shd w:fill="auto" w:val="clear"/>
        </w:rPr>
        <w:t>種類の言語に素早く変更可能</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Out of sight</w:t>
      </w:r>
      <w:r>
        <w:rPr>
          <w:b w:val="false"/>
          <w:bCs w:val="false"/>
          <w:strike w:val="false"/>
          <w:dstrike w:val="false"/>
          <w:shd w:fill="auto" w:val="clear"/>
        </w:rPr>
        <w:t>：要素を隠すための便利なコマンド集</w:t>
      </w:r>
    </w:p>
    <w:p>
      <w:pPr>
        <w:pStyle w:val="TextBody"/>
        <w:numPr>
          <w:ilvl w:val="1"/>
          <w:numId w:val="8"/>
        </w:numPr>
        <w:bidi w:val="0"/>
        <w:jc w:val="left"/>
        <w:rPr>
          <w:b w:val="false"/>
          <w:b w:val="false"/>
          <w:bCs w:val="false"/>
          <w:strike w:val="false"/>
          <w:dstrike w:val="false"/>
          <w:shd w:fill="auto" w:val="clear"/>
        </w:rPr>
      </w:pPr>
      <w:r>
        <w:rPr>
          <w:b w:val="false"/>
          <w:bCs w:val="false"/>
          <w:strike w:val="false"/>
          <w:dstrike w:val="false"/>
          <w:shd w:fill="auto" w:val="clear"/>
        </w:rPr>
        <w:t xml:space="preserve">残す。 </w:t>
      </w:r>
    </w:p>
    <w:p>
      <w:pPr>
        <w:pStyle w:val="TextBody"/>
        <w:numPr>
          <w:ilvl w:val="2"/>
          <w:numId w:val="8"/>
        </w:numPr>
        <w:bidi w:val="0"/>
        <w:jc w:val="left"/>
        <w:rPr/>
      </w:pPr>
      <w:r>
        <w:rPr>
          <w:b w:val="false"/>
          <w:bCs w:val="false"/>
          <w:strike w:val="false"/>
          <w:dstrike w:val="false"/>
          <w:shd w:fill="auto" w:val="clear"/>
        </w:rPr>
        <w:t xml:space="preserve">refresh: </w:t>
      </w:r>
      <w:r>
        <w:rPr>
          <w:b w:val="false"/>
          <w:bCs w:val="false"/>
          <w:strike w:val="false"/>
          <w:dstrike w:val="false"/>
          <w:shd w:fill="auto" w:val="clear"/>
        </w:rPr>
        <w:t>ログアウトしていない場合、設定ファイルの変更後に使用される</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サスペンド</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ログアウト</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リブート</w:t>
      </w:r>
    </w:p>
    <w:p>
      <w:pPr>
        <w:pStyle w:val="TextBody"/>
        <w:numPr>
          <w:ilvl w:val="2"/>
          <w:numId w:val="8"/>
        </w:numPr>
        <w:bidi w:val="0"/>
        <w:jc w:val="left"/>
        <w:rPr>
          <w:b w:val="false"/>
          <w:b w:val="false"/>
          <w:bCs w:val="false"/>
          <w:strike w:val="false"/>
          <w:dstrike w:val="false"/>
          <w:shd w:fill="auto" w:val="clear"/>
        </w:rPr>
      </w:pPr>
      <w:r>
        <w:rPr>
          <w:b w:val="false"/>
          <w:bCs w:val="false"/>
          <w:strike w:val="false"/>
          <w:dstrike w:val="false"/>
          <w:shd w:fill="auto" w:val="clear"/>
        </w:rPr>
        <w:t>シャットダウン</w:t>
      </w:r>
    </w:p>
    <w:p>
      <w:pPr>
        <w:pStyle w:val="TextBody"/>
        <w:bidi w:val="0"/>
        <w:jc w:val="left"/>
        <w:rPr/>
      </w:pPr>
      <w:r>
        <w:rPr>
          <w:b w:val="false"/>
          <w:bCs w:val="false"/>
          <w:strike w:val="false"/>
          <w:dstrike w:val="false"/>
          <w:shd w:fill="auto" w:val="clear"/>
        </w:rPr>
        <w:t>初めての方は、このメニューを一通り見て、その内容やパワー、柔軟性を実感していただくのが良いと思います。特に魅力的なのは、メニューが完全にユーザーのコントロール下にあるという点です。</w:t>
      </w:r>
    </w:p>
    <w:p>
      <w:pPr>
        <w:pStyle w:val="Heading1"/>
        <w:bidi w:val="0"/>
        <w:jc w:val="left"/>
        <w:rPr/>
      </w:pPr>
      <w:bookmarkStart w:id="10" w:name="__RefHeading___Toc1581_3145445008"/>
      <w:bookmarkEnd w:id="10"/>
      <w:r>
        <w:rPr/>
        <w:t>3.</w:t>
      </w:r>
      <w:r>
        <w:rPr/>
        <w:t xml:space="preserve">フラックスボックス </w:t>
      </w:r>
    </w:p>
    <w:p>
      <w:pPr>
        <w:pStyle w:val="TextBody"/>
        <w:bidi w:val="0"/>
        <w:jc w:val="left"/>
        <w:rPr/>
      </w:pPr>
      <w:r>
        <w:rPr/>
        <w:t>このセクションでは、従来の</w:t>
      </w:r>
      <w:r>
        <w:rPr/>
        <w:t>Fluxbox</w:t>
      </w:r>
      <w:r>
        <w:rPr/>
        <w:t>のセットアップを行いたいユーザーを対象としています。</w:t>
      </w:r>
    </w:p>
    <w:p>
      <w:pPr>
        <w:pStyle w:val="Heading3"/>
        <w:bidi w:val="0"/>
        <w:jc w:val="left"/>
        <w:rPr/>
      </w:pPr>
      <w:r>
        <w:rPr/>
        <w:t>何から始めればいいの？</w:t>
      </w:r>
    </w:p>
    <w:p>
      <w:pPr>
        <w:pStyle w:val="Normal"/>
        <w:bidi w:val="0"/>
        <w:jc w:val="left"/>
        <w:rPr/>
      </w:pPr>
      <w:r>
        <w:rPr/>
        <w:t>従来の</w:t>
      </w:r>
      <w:r>
        <w:rPr/>
        <w:t>Fluxbox</w:t>
      </w:r>
      <w:r>
        <w:rPr/>
        <w:t>のセットアップを復元するのはとても簡単です。</w:t>
      </w:r>
      <w:r>
        <w:rPr>
          <w:shd w:fill="auto" w:val="clear"/>
        </w:rPr>
        <w:t>デスクトップ上の任意の場所を右クリックすると、デスクトップメニュー</w:t>
      </w:r>
      <w:r>
        <w:rPr>
          <w:shd w:fill="auto" w:val="clear"/>
        </w:rPr>
        <w:t>(rootMenu)</w:t>
      </w:r>
      <w:r>
        <w:rPr>
          <w:shd w:fill="auto" w:val="clear"/>
        </w:rPr>
        <w:t xml:space="preserve">が表示され、使用することができます。次のような変更が指先でできます。 </w:t>
      </w:r>
    </w:p>
    <w:p>
      <w:pPr>
        <w:pStyle w:val="Normal"/>
        <w:numPr>
          <w:ilvl w:val="0"/>
          <w:numId w:val="9"/>
        </w:numPr>
        <w:bidi w:val="0"/>
        <w:jc w:val="left"/>
        <w:rPr/>
      </w:pPr>
      <w:r>
        <w:rPr>
          <w:shd w:fill="auto" w:val="clear"/>
        </w:rPr>
        <w:t>設定＞ツールバー＞</w:t>
      </w:r>
      <w:r>
        <w:rPr>
          <w:shd w:fill="auto" w:val="clear"/>
        </w:rPr>
        <w:t>Fluxbox</w:t>
      </w:r>
      <w:r>
        <w:rPr>
          <w:shd w:fill="auto" w:val="clear"/>
        </w:rPr>
        <w:t>：従来のパネルが消え、画面上部に</w:t>
      </w:r>
      <w:r>
        <w:rPr>
          <w:shd w:fill="auto" w:val="clear"/>
        </w:rPr>
        <w:t>Fluxbox</w:t>
      </w:r>
      <w:r>
        <w:rPr>
          <w:shd w:fill="auto" w:val="clear"/>
        </w:rPr>
        <w:t>ツールバーが表示されます。</w:t>
      </w:r>
    </w:p>
    <w:p>
      <w:pPr>
        <w:pStyle w:val="Normal"/>
        <w:numPr>
          <w:ilvl w:val="0"/>
          <w:numId w:val="9"/>
        </w:numPr>
        <w:bidi w:val="0"/>
        <w:jc w:val="left"/>
        <w:rPr>
          <w:shd w:fill="auto" w:val="clear"/>
        </w:rPr>
      </w:pPr>
      <w:r>
        <w:rPr>
          <w:shd w:fill="auto" w:val="clear"/>
        </w:rPr>
        <w:t>視界外＞キルドック</w:t>
      </w:r>
      <w:r>
        <w:rPr>
          <w:shd w:fill="auto" w:val="clear"/>
        </w:rPr>
        <w:t>*</w:t>
      </w:r>
      <w:r>
        <w:rPr>
          <w:shd w:fill="auto" w:val="clear"/>
        </w:rPr>
        <w:t>。</w:t>
      </w:r>
    </w:p>
    <w:p>
      <w:pPr>
        <w:pStyle w:val="Normal"/>
        <w:numPr>
          <w:ilvl w:val="0"/>
          <w:numId w:val="9"/>
        </w:numPr>
        <w:bidi w:val="0"/>
        <w:jc w:val="left"/>
        <w:rPr>
          <w:shd w:fill="auto" w:val="clear"/>
        </w:rPr>
      </w:pPr>
      <w:r>
        <w:rPr>
          <w:shd w:fill="auto" w:val="clear"/>
        </w:rPr>
        <w:t>視界の外＞キルコンキスタッチ</w:t>
      </w:r>
    </w:p>
    <w:p>
      <w:pPr>
        <w:pStyle w:val="Normal"/>
        <w:numPr>
          <w:ilvl w:val="0"/>
          <w:numId w:val="9"/>
        </w:numPr>
        <w:bidi w:val="0"/>
        <w:jc w:val="left"/>
        <w:rPr/>
      </w:pPr>
      <w:r>
        <w:rPr>
          <w:shd w:fill="auto" w:val="clear"/>
        </w:rPr>
        <w:t xml:space="preserve">視界の外 </w:t>
      </w:r>
      <w:r>
        <w:rPr>
          <w:shd w:fill="auto" w:val="clear"/>
        </w:rPr>
        <w:t>&gt; iDesk</w:t>
      </w:r>
      <w:r>
        <w:rPr>
          <w:shd w:fill="auto" w:val="clear"/>
        </w:rPr>
        <w:t>とアイコン</w:t>
      </w:r>
      <w:r>
        <w:rPr>
          <w:shd w:fill="auto" w:val="clear"/>
        </w:rPr>
        <w:t>*</w:t>
      </w:r>
      <w:r>
        <w:rPr>
          <w:shd w:fill="auto" w:val="clear"/>
        </w:rPr>
        <w:t>を切り替える</w:t>
      </w:r>
    </w:p>
    <w:p>
      <w:pPr>
        <w:pStyle w:val="Normal"/>
        <w:bidi w:val="0"/>
        <w:jc w:val="left"/>
        <w:rPr/>
      </w:pPr>
      <w:r>
        <w:rPr>
          <w:shd w:fill="auto" w:val="clear"/>
        </w:rPr>
        <w:t>*</w:t>
      </w:r>
      <w:r>
        <w:rPr>
          <w:shd w:fill="auto" w:val="clear"/>
        </w:rPr>
        <w:t>永続的な変更のために、</w:t>
      </w:r>
      <w:r>
        <w:rPr>
          <w:shd w:fill="auto" w:val="clear"/>
        </w:rPr>
        <w:t>"startup "</w:t>
      </w:r>
      <w:r>
        <w:rPr>
          <w:shd w:fill="auto" w:val="clear"/>
        </w:rPr>
        <w:t>ファイル内の関連する行をコメントアウト</w:t>
      </w:r>
      <w:r>
        <w:rPr>
          <w:shd w:fill="auto" w:val="clear"/>
        </w:rPr>
        <w:t>(#)</w:t>
      </w:r>
      <w:r>
        <w:rPr>
          <w:shd w:fill="auto" w:val="clear"/>
        </w:rPr>
        <w:t>してください。設定」→「構成」→「スタートアップ」で、以下のようになります。</w:t>
      </w:r>
    </w:p>
    <w:p>
      <w:pPr>
        <w:pStyle w:val="Normal"/>
        <w:bidi w:val="0"/>
        <w:jc w:val="left"/>
        <w:rPr>
          <w:shd w:fill="auto" w:val="clear"/>
        </w:rPr>
      </w:pPr>
      <w:r>
        <w:rPr>
          <w:shd w:fill="auto" w:val="clear"/>
        </w:rPr>
      </w:r>
    </w:p>
    <w:p>
      <w:pPr>
        <w:pStyle w:val="PreformattedText"/>
        <w:bidi w:val="0"/>
        <w:spacing w:before="0" w:after="0"/>
        <w:jc w:val="left"/>
        <w:rPr/>
      </w:pPr>
      <w:r>
        <w:rPr>
          <w:sz w:val="20"/>
          <w:szCs w:val="20"/>
          <w:shd w:fill="auto" w:val="clear"/>
        </w:rPr>
        <w:t>#$HOME/.fluxbox/scripts/DefaultDock.mxdk</w:t>
      </w:r>
    </w:p>
    <w:p>
      <w:pPr>
        <w:pStyle w:val="PreformattedText"/>
        <w:bidi w:val="0"/>
        <w:spacing w:before="0" w:after="0"/>
        <w:jc w:val="left"/>
        <w:rPr/>
      </w:pPr>
      <w:r>
        <w:rPr/>
        <w:t>#$HOME/.fluxbox/scripts/conkystart</w:t>
      </w:r>
    </w:p>
    <w:p>
      <w:pPr>
        <w:pStyle w:val="PreformattedText"/>
        <w:bidi w:val="0"/>
        <w:spacing w:before="0" w:after="0"/>
        <w:jc w:val="left"/>
        <w:rPr/>
      </w:pPr>
      <w:r>
        <w:rPr/>
        <w:t>#idesktoggle idesk on 1&gt;/dev/null 2&gt;&amp;1 &amp;</w:t>
      </w:r>
    </w:p>
    <w:p>
      <w:pPr>
        <w:pStyle w:val="PreformattedText"/>
        <w:bidi w:val="0"/>
        <w:spacing w:before="0" w:after="0"/>
        <w:jc w:val="left"/>
        <w:rPr/>
      </w:pPr>
      <w:r>
        <w:rPr/>
      </w:r>
    </w:p>
    <w:p>
      <w:pPr>
        <w:pStyle w:val="Normal"/>
        <w:bidi w:val="0"/>
        <w:jc w:val="left"/>
        <w:rPr/>
      </w:pPr>
      <w:r>
        <w:rPr/>
        <w:t>それでは、変更されたデスクトップをどのように理解し、使用するかを説明します。</w:t>
      </w:r>
    </w:p>
    <w:p>
      <w:pPr>
        <w:pStyle w:val="Normal"/>
        <w:bidi w:val="0"/>
        <w:jc w:val="left"/>
        <w:rPr/>
      </w:pPr>
      <w:r>
        <w:rPr/>
      </w:r>
    </w:p>
    <w:p>
      <w:pPr>
        <w:pStyle w:val="Heading3"/>
        <w:bidi w:val="0"/>
        <w:spacing w:before="0" w:after="0"/>
        <w:jc w:val="left"/>
        <w:rPr>
          <w:sz w:val="20"/>
          <w:szCs w:val="20"/>
          <w:shd w:fill="auto" w:val="clear"/>
        </w:rPr>
      </w:pPr>
      <w:r>
        <w:rPr>
          <w:sz w:val="20"/>
          <w:szCs w:val="20"/>
          <w:shd w:fill="auto" w:val="clea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332220" cy="326390"/>
            <wp:effectExtent l="0" t="0" r="0" b="0"/>
            <wp:wrapSquare wrapText="largest"/>
            <wp:docPr id="1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descr=""/>
                    <pic:cNvPicPr>
                      <a:picLocks noChangeAspect="1" noChangeArrowheads="1"/>
                    </pic:cNvPicPr>
                  </pic:nvPicPr>
                  <pic:blipFill>
                    <a:blip r:embed="rId16"/>
                    <a:stretch>
                      <a:fillRect/>
                    </a:stretch>
                  </pic:blipFill>
                  <pic:spPr bwMode="auto">
                    <a:xfrm>
                      <a:off x="0" y="0"/>
                      <a:ext cx="6332220" cy="326390"/>
                    </a:xfrm>
                    <a:prstGeom prst="rect">
                      <a:avLst/>
                    </a:prstGeom>
                  </pic:spPr>
                </pic:pic>
              </a:graphicData>
            </a:graphic>
          </wp:anchor>
        </w:drawing>
      </w:r>
    </w:p>
    <w:p>
      <w:pPr>
        <w:pStyle w:val="Heading3"/>
        <w:bidi w:val="0"/>
        <w:jc w:val="left"/>
        <w:rPr>
          <w:shd w:fill="auto" w:val="clear"/>
        </w:rPr>
      </w:pPr>
      <w:r>
        <w:rPr>
          <w:shd w:fill="auto" w:val="clear"/>
        </w:rPr>
        <w:t>上にあるツールバーは何ですか？</w:t>
      </w:r>
    </w:p>
    <w:p>
      <w:pPr>
        <w:pStyle w:val="Normal"/>
        <w:bidi w:val="0"/>
        <w:jc w:val="left"/>
        <w:rPr>
          <w:shd w:fill="auto" w:val="clear"/>
        </w:rPr>
      </w:pPr>
      <w:r>
        <w:rPr>
          <w:shd w:fill="auto" w:val="clear"/>
        </w:rPr>
        <w:t xml:space="preserve">この </w:t>
      </w:r>
      <w:r>
        <w:rPr>
          <w:shd w:fill="auto" w:val="clear"/>
        </w:rPr>
        <w:t xml:space="preserve">fluxbox </w:t>
      </w:r>
      <w:r>
        <w:rPr>
          <w:shd w:fill="auto" w:val="clear"/>
        </w:rPr>
        <w:t>ツールバーは、</w:t>
      </w:r>
      <w:r>
        <w:rPr>
          <w:shd w:fill="auto" w:val="clear"/>
        </w:rPr>
        <w:t xml:space="preserve">MX </w:t>
      </w:r>
      <w:r>
        <w:rPr>
          <w:shd w:fill="auto" w:val="clear"/>
        </w:rPr>
        <w:t xml:space="preserve">ユーザーにワークスペース、開いているアプリケーション、システムトレイ、および現在の時刻に関する情報を提供します。幅や配置は、ツールバーの時計やページャーを中クリック（＝スクロールホイール）して得られるオプションで設定できます。何らかの理由で動作しない場合は、「メニュー」→「設定」→「ウィンドウ、スリット、ツールバー」→「ツールバー」をクリックしてください。高さは </w:t>
      </w:r>
      <w:r>
        <w:rPr>
          <w:shd w:fill="auto" w:val="clear"/>
        </w:rPr>
        <w:t xml:space="preserve">~/.fluxbox/init/ </w:t>
      </w:r>
      <w:r>
        <w:rPr>
          <w:shd w:fill="auto" w:val="clear"/>
        </w:rPr>
        <w:t>で設定します。</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ab/>
        <w:t>session.screen0.toolbar.height: 0</w:t>
        <w:tab/>
      </w:r>
    </w:p>
    <w:p>
      <w:pPr>
        <w:pStyle w:val="PreformattedText"/>
        <w:bidi w:val="0"/>
        <w:jc w:val="left"/>
        <w:rPr>
          <w:i/>
          <w:i/>
          <w:iCs/>
          <w:shd w:fill="auto" w:val="clear"/>
        </w:rPr>
      </w:pPr>
      <w:r>
        <w:rPr>
          <w:i/>
          <w:iCs/>
          <w:shd w:fill="auto" w:val="clear"/>
        </w:rPr>
      </w:r>
    </w:p>
    <w:p>
      <w:pPr>
        <w:pStyle w:val="Normal"/>
        <w:bidi w:val="0"/>
        <w:jc w:val="left"/>
        <w:rPr>
          <w:shd w:fill="auto" w:val="clear"/>
        </w:rPr>
      </w:pPr>
      <w:r>
        <w:rPr>
          <w:shd w:fill="auto" w:val="clear"/>
        </w:rPr>
        <w:t>ゼロがある場合は、選択したスタイルで高さを設定することを意味します。それ以外の場合は、</w:t>
      </w:r>
      <w:r>
        <w:rPr>
          <w:shd w:fill="auto" w:val="clear"/>
        </w:rPr>
        <w:t>20</w:t>
      </w:r>
      <w:r>
        <w:rPr>
          <w:shd w:fill="auto" w:val="clear"/>
        </w:rPr>
        <w:t>から</w:t>
      </w:r>
      <w:r>
        <w:rPr>
          <w:shd w:fill="auto" w:val="clear"/>
        </w:rPr>
        <w:t>25</w:t>
      </w:r>
      <w:r>
        <w:rPr>
          <w:shd w:fill="auto" w:val="clear"/>
        </w:rPr>
        <w:t>の値が快適であることが多いです。</w:t>
      </w:r>
    </w:p>
    <w:p>
      <w:pPr>
        <w:pStyle w:val="Normal"/>
        <w:bidi w:val="0"/>
        <w:jc w:val="left"/>
        <w:rPr>
          <w:shd w:fill="auto" w:val="clear"/>
        </w:rPr>
      </w:pPr>
      <w:r>
        <w:rPr>
          <w:shd w:fill="auto" w:val="clear"/>
        </w:rPr>
      </w:r>
    </w:p>
    <w:p>
      <w:pPr>
        <w:pStyle w:val="Normal"/>
        <w:bidi w:val="0"/>
        <w:jc w:val="left"/>
        <w:rPr>
          <w:shd w:fill="auto" w:val="clear"/>
        </w:rPr>
      </w:pPr>
      <w:r>
        <w:rPr>
          <w:shd w:fill="auto" w:val="clear"/>
        </w:rPr>
        <w:t>ツールバーには、以下のデフォルトコンポーネントが含まれています（左から右）。</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ポケットベル </w:t>
      </w:r>
    </w:p>
    <w:p>
      <w:pPr>
        <w:pStyle w:val="Normal"/>
        <w:numPr>
          <w:ilvl w:val="0"/>
          <w:numId w:val="10"/>
        </w:numPr>
        <w:bidi w:val="0"/>
        <w:jc w:val="left"/>
        <w:rPr>
          <w:shd w:fill="auto" w:val="clear"/>
        </w:rPr>
      </w:pPr>
      <w:r>
        <w:rPr>
          <w:shd w:fill="auto" w:val="clear"/>
        </w:rPr>
        <w:t>ワークスペースを上（右クリック）または下（左クリック）に切り替えることができます。</w:t>
      </w:r>
      <w:r>
        <w:rPr>
          <w:shd w:fill="auto" w:val="clear"/>
        </w:rPr>
        <w:t>Control + F1/F2/</w:t>
      </w:r>
      <w:r>
        <w:rPr>
          <w:shd w:fill="auto" w:val="clear"/>
        </w:rPr>
        <w:t>など、</w:t>
      </w:r>
      <w:r>
        <w:rPr>
          <w:shd w:fill="auto" w:val="clear"/>
        </w:rPr>
        <w:t>Ctrl-Alt + ←/→</w:t>
      </w:r>
      <w:r>
        <w:rPr>
          <w:shd w:fill="auto" w:val="clear"/>
        </w:rPr>
        <w:t xml:space="preserve">、またはデスクトップの何もない部分でスクロールホイールを使用するのと同じです。番号と名前は </w:t>
      </w:r>
      <w:r>
        <w:rPr>
          <w:i/>
          <w:iCs/>
          <w:shd w:fill="auto" w:val="clear"/>
        </w:rPr>
        <w:t xml:space="preserve">~/.fluxbox/init </w:t>
      </w:r>
      <w:r>
        <w:rPr>
          <w:shd w:fill="auto" w:val="clear"/>
        </w:rPr>
        <w:t>で設定します。</w:t>
      </w:r>
      <w:r>
        <w:rPr>
          <w:shd w:fill="auto" w:val="clear"/>
        </w:rPr>
        <w:t>"W "</w:t>
      </w:r>
      <w:r>
        <w:rPr>
          <w:shd w:fill="auto" w:val="clear"/>
        </w:rPr>
        <w:t xml:space="preserve">は </w:t>
      </w:r>
      <w:r>
        <w:rPr>
          <w:shd w:fill="auto" w:val="clear"/>
        </w:rPr>
        <w:t>"Workspace "</w:t>
      </w:r>
      <w:r>
        <w:rPr>
          <w:shd w:fill="auto" w:val="clear"/>
        </w:rPr>
        <w:t>の略です。</w:t>
      </w:r>
    </w:p>
    <w:p>
      <w:pPr>
        <w:pStyle w:val="Normal"/>
        <w:bidi w:val="0"/>
        <w:jc w:val="left"/>
        <w:rPr>
          <w:shd w:fill="auto" w:val="clear"/>
        </w:rPr>
      </w:pPr>
      <w:r>
        <w:rPr>
          <w:shd w:fill="auto" w:val="clear"/>
        </w:rPr>
        <w:t xml:space="preserve">アイコンバー </w:t>
      </w:r>
    </w:p>
    <w:p>
      <w:pPr>
        <w:pStyle w:val="Normal"/>
        <w:numPr>
          <w:ilvl w:val="0"/>
          <w:numId w:val="11"/>
        </w:numPr>
        <w:bidi w:val="0"/>
        <w:jc w:val="left"/>
        <w:rPr>
          <w:shd w:fill="auto" w:val="clear"/>
        </w:rPr>
      </w:pPr>
      <w:r>
        <w:rPr>
          <w:shd w:fill="auto" w:val="clear"/>
        </w:rPr>
        <w:t xml:space="preserve">ここでは、開いているアプリにアイコンが表示され、関連するアイコン（ツールバー自体も含む）を右クリック＞アイコンバーモードで、さまざまなウィンドウオプションを利用できます。  </w:t>
      </w:r>
      <w:r>
        <w:rPr>
          <w:shd w:fill="auto" w:val="clear"/>
        </w:rPr>
        <w:t>MX-Fluxbox</w:t>
      </w:r>
      <w:r>
        <w:rPr>
          <w:shd w:fill="auto" w:val="clear"/>
        </w:rPr>
        <w:t>のデフォルトは「すべての</w:t>
      </w:r>
      <w:r>
        <w:rPr>
          <w:shd w:fill="auto" w:val="clear"/>
        </w:rPr>
        <w:t>Windows</w:t>
      </w:r>
      <w:r>
        <w:rPr>
          <w:shd w:fill="auto" w:val="clear"/>
        </w:rPr>
        <w:t xml:space="preserve">」です。 </w:t>
      </w:r>
    </w:p>
    <w:p>
      <w:pPr>
        <w:pStyle w:val="Normal"/>
        <w:bidi w:val="0"/>
        <w:jc w:val="left"/>
        <w:rPr>
          <w:shd w:fill="auto" w:val="clear"/>
        </w:rPr>
      </w:pPr>
      <w:r>
        <w:rPr>
          <w:shd w:fill="auto" w:val="clear"/>
        </w:rPr>
      </w:r>
    </w:p>
    <w:p>
      <w:pPr>
        <w:pStyle w:val="Normal"/>
        <w:bidi w:val="0"/>
        <w:jc w:val="left"/>
        <w:rPr>
          <w:shd w:fill="auto" w:val="clear"/>
        </w:rPr>
      </w:pPr>
      <w:r>
        <w:rPr>
          <w:shd w:fill="auto" w:val="clear"/>
        </w:rPr>
        <w:t>systemtray AKA systray</w:t>
      </w:r>
    </w:p>
    <w:p>
      <w:pPr>
        <w:pStyle w:val="Normal"/>
        <w:numPr>
          <w:ilvl w:val="0"/>
          <w:numId w:val="12"/>
        </w:numPr>
        <w:bidi w:val="0"/>
        <w:jc w:val="left"/>
        <w:rPr>
          <w:shd w:fill="auto" w:val="clear"/>
        </w:rPr>
      </w:pPr>
      <w:r>
        <w:rPr>
          <w:shd w:fill="auto" w:val="clear"/>
        </w:rPr>
        <w:t>Xfce</w:t>
      </w:r>
      <w:r>
        <w:rPr>
          <w:shd w:fill="auto" w:val="clear"/>
        </w:rPr>
        <w:t>の通知領域に相当します。デフォルトのコンポーネントは</w:t>
      </w:r>
      <w:r>
        <w:rPr>
          <w:i/>
          <w:iCs/>
          <w:shd w:fill="auto" w:val="clear"/>
        </w:rPr>
        <w:t>~/.fluxbox/init</w:t>
      </w:r>
      <w:r>
        <w:rPr>
          <w:shd w:fill="auto" w:val="clear"/>
        </w:rPr>
        <w:t>に設定され、</w:t>
      </w:r>
      <w:r>
        <w:rPr>
          <w:shd w:fill="auto" w:val="clear"/>
        </w:rPr>
        <w:t>systemtray</w:t>
      </w:r>
      <w:r>
        <w:rPr>
          <w:shd w:fill="auto" w:val="clear"/>
        </w:rPr>
        <w:t xml:space="preserve">オプションを持つアプリは起動時にそこに表示されます。  </w:t>
      </w:r>
    </w:p>
    <w:p>
      <w:pPr>
        <w:pStyle w:val="Normal"/>
        <w:bidi w:val="0"/>
        <w:jc w:val="left"/>
        <w:rPr>
          <w:shd w:fill="auto" w:val="clear"/>
        </w:rPr>
      </w:pPr>
      <w:r>
        <w:rPr>
          <w:shd w:fill="auto" w:val="clear"/>
        </w:rPr>
      </w:r>
    </w:p>
    <w:p>
      <w:pPr>
        <w:pStyle w:val="Normal"/>
        <w:bidi w:val="0"/>
        <w:jc w:val="left"/>
        <w:rPr>
          <w:shd w:fill="auto" w:val="clear"/>
        </w:rPr>
      </w:pPr>
      <w:r>
        <w:rPr>
          <w:shd w:fill="auto" w:val="clear"/>
        </w:rPr>
        <w:t xml:space="preserve">クロック </w:t>
      </w:r>
    </w:p>
    <w:p>
      <w:pPr>
        <w:pStyle w:val="Normal"/>
        <w:numPr>
          <w:ilvl w:val="0"/>
          <w:numId w:val="13"/>
        </w:numPr>
        <w:bidi w:val="0"/>
        <w:jc w:val="left"/>
        <w:rPr>
          <w:shd w:fill="auto" w:val="clear"/>
        </w:rPr>
      </w:pPr>
      <w:r>
        <w:rPr>
          <w:shd w:fill="auto" w:val="clear"/>
        </w:rPr>
        <w:t>時計を</w:t>
      </w:r>
      <w:r>
        <w:rPr>
          <w:shd w:fill="auto" w:val="clear"/>
        </w:rPr>
        <w:t>12h</w:t>
      </w:r>
      <w:r>
        <w:rPr>
          <w:shd w:fill="auto" w:val="clear"/>
        </w:rPr>
        <w:t>または</w:t>
      </w:r>
      <w:r>
        <w:rPr>
          <w:shd w:fill="auto" w:val="clear"/>
        </w:rPr>
        <w:t>24h</w:t>
      </w:r>
      <w:r>
        <w:rPr>
          <w:shd w:fill="auto" w:val="clear"/>
        </w:rPr>
        <w:t>に合わせるには、右クリックして「</w:t>
      </w:r>
      <w:r>
        <w:rPr>
          <w:shd w:fill="auto" w:val="clear"/>
        </w:rPr>
        <w:t>12h</w:t>
      </w:r>
      <w:r>
        <w:rPr>
          <w:shd w:fill="auto" w:val="clear"/>
        </w:rPr>
        <w:t>」または「</w:t>
      </w:r>
      <w:r>
        <w:rPr>
          <w:shd w:fill="auto" w:val="clear"/>
        </w:rPr>
        <w:t>24h</w:t>
      </w:r>
      <w:r>
        <w:rPr>
          <w:shd w:fill="auto" w:val="clear"/>
        </w:rPr>
        <w:t>」のどちらか表示されている方をクリックします。うまくいかない場合は、</w:t>
      </w:r>
      <w:r>
        <w:rPr>
          <w:shd w:fill="auto" w:val="clear"/>
        </w:rPr>
        <w:t>"Edit clock format "</w:t>
      </w:r>
      <w:r>
        <w:rPr>
          <w:shd w:fill="auto" w:val="clear"/>
        </w:rPr>
        <w:t xml:space="preserve">を選択してください。 </w:t>
      </w:r>
    </w:p>
    <w:p>
      <w:pPr>
        <w:pStyle w:val="Normal"/>
        <w:numPr>
          <w:ilvl w:val="0"/>
          <w:numId w:val="13"/>
        </w:numPr>
        <w:bidi w:val="0"/>
        <w:jc w:val="left"/>
        <w:rPr>
          <w:shd w:fill="auto" w:val="clear"/>
        </w:rPr>
      </w:pPr>
      <w:r>
        <w:rPr>
          <w:shd w:fill="auto" w:val="clear"/>
        </w:rPr>
        <w:t>24</w:t>
      </w:r>
      <w:r>
        <w:rPr>
          <w:shd w:fill="auto" w:val="clear"/>
        </w:rPr>
        <w:t>時間：</w:t>
      </w:r>
      <w:r>
        <w:rPr>
          <w:b/>
          <w:bCs/>
          <w:shd w:fill="auto" w:val="clear"/>
        </w:rPr>
        <w:t>%H:%M</w:t>
      </w:r>
      <w:r>
        <w:rPr>
          <w:shd w:fill="auto" w:val="clear"/>
        </w:rPr>
        <w:t>、</w:t>
      </w:r>
      <w:r>
        <w:rPr>
          <w:shd w:fill="auto" w:val="clear"/>
        </w:rPr>
        <w:t>12</w:t>
      </w:r>
      <w:r>
        <w:rPr>
          <w:shd w:fill="auto" w:val="clear"/>
        </w:rPr>
        <w:t>時間：</w:t>
      </w:r>
      <w:r>
        <w:rPr>
          <w:b/>
          <w:bCs/>
          <w:shd w:fill="auto" w:val="clear"/>
        </w:rPr>
        <w:t>%I:%M</w:t>
      </w:r>
      <w:r>
        <w:rPr>
          <w:shd w:fill="auto" w:val="clear"/>
        </w:rPr>
        <w:t>。</w:t>
      </w:r>
    </w:p>
    <w:p>
      <w:pPr>
        <w:pStyle w:val="Normal"/>
        <w:numPr>
          <w:ilvl w:val="0"/>
          <w:numId w:val="13"/>
        </w:numPr>
        <w:bidi w:val="0"/>
        <w:jc w:val="left"/>
        <w:rPr/>
      </w:pPr>
      <w:r>
        <w:rPr>
          <w:shd w:fill="auto" w:val="clear"/>
        </w:rPr>
        <w:t>デフォルトは</w:t>
      </w:r>
      <w:r>
        <w:rPr>
          <w:shd w:fill="auto" w:val="clear"/>
        </w:rPr>
        <w:t>12</w:t>
      </w:r>
      <w:r>
        <w:rPr>
          <w:shd w:fill="auto" w:val="clear"/>
        </w:rPr>
        <w:t>時間制で、日付は日</w:t>
      </w:r>
      <w:r>
        <w:rPr>
          <w:shd w:fill="auto" w:val="clear"/>
        </w:rPr>
        <w:t>/</w:t>
      </w:r>
      <w:r>
        <w:rPr>
          <w:shd w:fill="auto" w:val="clear"/>
        </w:rPr>
        <w:t>短月形式</w:t>
      </w:r>
      <w:r>
        <w:rPr>
          <w:b/>
          <w:bCs/>
          <w:shd w:fill="auto" w:val="clear"/>
        </w:rPr>
        <w:t>：</w:t>
      </w:r>
      <w:r>
        <w:rPr>
          <w:b/>
          <w:bCs/>
          <w:shd w:fill="auto" w:val="clear"/>
        </w:rPr>
        <w:t>%I:%M %b %d</w:t>
      </w:r>
      <w:r>
        <w:rPr>
          <w:b/>
          <w:bCs/>
          <w:shd w:fill="auto" w:val="clear"/>
        </w:rPr>
        <w:t>です</w:t>
      </w:r>
      <w:r>
        <w:rPr>
          <w:shd w:fill="auto" w:val="clear"/>
        </w:rPr>
        <w:t>。他にも多くの時刻／日付オプションがあります</w:t>
      </w:r>
      <w:hyperlink r:id="rId17">
        <w:r>
          <w:rPr>
            <w:rStyle w:val="InternetLink"/>
            <w:shd w:fill="auto" w:val="clear"/>
          </w:rPr>
          <w:t xml:space="preserve">： </w:t>
        </w:r>
        <w:r>
          <w:rPr>
            <w:rStyle w:val="InternetLink"/>
            <w:shd w:fill="auto" w:val="clear"/>
          </w:rPr>
          <w:t xml:space="preserve">https://mxlinux.org/wiki/other/time-formats-in-scripts/ </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w:t>
      </w:r>
      <w:r>
        <w:rPr>
          <w:shd w:fill="auto" w:val="clear"/>
        </w:rPr>
        <w:t>/.fluxbox/init/</w:t>
      </w:r>
      <w:r>
        <w:rPr>
          <w:shd w:fill="auto" w:val="clear"/>
        </w:rPr>
        <w:t>にあるツールバーコンポーネントは、デフォルトでこのように設定されているので、移動や削除が可能です。</w:t>
      </w:r>
    </w:p>
    <w:p>
      <w:pPr>
        <w:pStyle w:val="PreformattedText"/>
        <w:bidi w:val="0"/>
        <w:jc w:val="left"/>
        <w:rPr>
          <w:i/>
          <w:i/>
          <w:iCs/>
          <w:shd w:fill="auto" w:val="clear"/>
        </w:rPr>
      </w:pPr>
      <w:r>
        <w:rPr>
          <w:i/>
          <w:iCs/>
          <w:shd w:fill="auto" w:val="clear"/>
        </w:rPr>
      </w:r>
    </w:p>
    <w:p>
      <w:pPr>
        <w:pStyle w:val="PreformattedText"/>
        <w:bidi w:val="0"/>
        <w:jc w:val="left"/>
        <w:rPr>
          <w:i/>
          <w:i/>
          <w:iCs/>
          <w:shd w:fill="auto" w:val="clear"/>
        </w:rPr>
      </w:pPr>
      <w:r>
        <w:rPr>
          <w:i/>
          <w:iCs/>
          <w:shd w:fill="auto" w:val="clear"/>
        </w:rPr>
        <w:t xml:space="preserve">ワークスペース名、アイコンバー、システムトレイ、時計 </w:t>
      </w:r>
    </w:p>
    <w:p>
      <w:pPr>
        <w:pStyle w:val="PreformattedText"/>
        <w:bidi w:val="0"/>
        <w:jc w:val="left"/>
        <w:rPr>
          <w:i/>
          <w:i/>
          <w:iCs/>
          <w:shd w:fill="auto" w:val="clear"/>
        </w:rPr>
      </w:pPr>
      <w:r>
        <w:rPr>
          <w:i/>
          <w:iCs/>
          <w:shd w:fill="auto" w:val="clear"/>
        </w:rPr>
      </w:r>
    </w:p>
    <w:p>
      <w:pPr>
        <w:pStyle w:val="Heading3"/>
        <w:bidi w:val="0"/>
        <w:jc w:val="left"/>
        <w:rPr>
          <w:u w:val="none"/>
        </w:rPr>
      </w:pPr>
      <w:r>
        <w:rPr>
          <w:b/>
          <w:bCs/>
          <w:u w:val="none"/>
        </w:rPr>
        <w:t>ツールバーを</w:t>
      </w:r>
      <w:r>
        <w:rPr>
          <w:b/>
          <w:bCs/>
          <w:u w:val="none"/>
        </w:rPr>
        <w:t>Windows</w:t>
      </w:r>
      <w:r>
        <w:rPr>
          <w:b/>
          <w:bCs/>
          <w:u w:val="none"/>
        </w:rPr>
        <w:t>のようなレガシーシステムに近づけるにはどうしたらいいですか？</w:t>
      </w:r>
    </w:p>
    <w:p>
      <w:pPr>
        <w:pStyle w:val="Normal"/>
        <w:bidi w:val="0"/>
        <w:jc w:val="left"/>
        <w:rPr/>
      </w:pPr>
      <w:r>
        <w:rPr>
          <w:shd w:fill="auto" w:val="clear"/>
        </w:rPr>
        <w:t>メニュー」→「外観」→「ツールバー」→「トラディショナル（</w:t>
      </w:r>
      <w:r>
        <w:rPr>
          <w:shd w:fill="auto" w:val="clear"/>
        </w:rPr>
        <w:t>tint2</w:t>
      </w:r>
      <w:r>
        <w:rPr>
          <w:shd w:fill="auto" w:val="clear"/>
        </w:rPr>
        <w:t>使用）」をクリックします。</w:t>
      </w:r>
    </w:p>
    <w:p>
      <w:pPr>
        <w:pStyle w:val="Heading3"/>
        <w:bidi w:val="0"/>
        <w:jc w:val="left"/>
        <w:rPr>
          <w:shd w:fill="auto" w:val="clear"/>
        </w:rPr>
      </w:pPr>
      <w:r>
        <w:rPr>
          <w:shd w:fill="auto" w:val="clear"/>
        </w:rPr>
        <w:t>デスクトップの不要なアイテムを処分するにはどうしたらいいですか？</w:t>
      </w:r>
    </w:p>
    <w:p>
      <w:pPr>
        <w:pStyle w:val="Normal"/>
        <w:bidi w:val="0"/>
        <w:jc w:val="left"/>
        <w:rPr>
          <w:shd w:fill="auto" w:val="clear"/>
        </w:rPr>
      </w:pPr>
      <w:r>
        <w:rPr>
          <w:shd w:fill="auto" w:val="clear"/>
        </w:rPr>
        <w:t xml:space="preserve">メニュー </w:t>
      </w:r>
      <w:r>
        <w:rPr>
          <w:shd w:fill="auto" w:val="clear"/>
        </w:rPr>
        <w:t xml:space="preserve">&gt; </w:t>
      </w:r>
      <w:r>
        <w:rPr>
          <w:shd w:fill="auto" w:val="clear"/>
        </w:rPr>
        <w:t xml:space="preserve">アウトオブザサイト </w:t>
      </w:r>
      <w:r>
        <w:rPr>
          <w:shd w:fill="auto" w:val="clear"/>
        </w:rPr>
        <w:t>&gt; ...</w:t>
      </w:r>
    </w:p>
    <w:p>
      <w:pPr>
        <w:pStyle w:val="Normal"/>
        <w:bidi w:val="0"/>
        <w:jc w:val="left"/>
        <w:rPr>
          <w:shd w:fill="auto" w:val="clear"/>
        </w:rPr>
      </w:pPr>
      <w:r>
        <w:rPr>
          <w:shd w:fill="auto" w:val="clear"/>
        </w:rPr>
      </w:r>
    </w:p>
    <w:p>
      <w:pPr>
        <w:pStyle w:val="Normal"/>
        <w:bidi w:val="0"/>
        <w:jc w:val="left"/>
        <w:rPr>
          <w:shd w:fill="auto" w:val="clear"/>
        </w:rPr>
      </w:pPr>
      <w:r>
        <w:rPr>
          <w:shd w:fill="auto" w:val="clear"/>
        </w:rPr>
        <w:t>このエントリーには</w:t>
      </w:r>
    </w:p>
    <w:p>
      <w:pPr>
        <w:pStyle w:val="Normal"/>
        <w:numPr>
          <w:ilvl w:val="0"/>
          <w:numId w:val="14"/>
        </w:numPr>
        <w:bidi w:val="0"/>
        <w:jc w:val="left"/>
        <w:rPr>
          <w:shd w:fill="auto" w:val="clear"/>
        </w:rPr>
      </w:pPr>
      <w:r>
        <w:rPr>
          <w:shd w:fill="auto" w:val="clear"/>
        </w:rPr>
        <w:t>プログラム全体を停止させる実際のキルエントリです。次回のログイン時には、スタートアップファイルで有効になっていたものが、デフォルトのドックを除いて再び表示されますが、これは無効になります。</w:t>
      </w:r>
    </w:p>
    <w:p>
      <w:pPr>
        <w:pStyle w:val="Normal"/>
        <w:numPr>
          <w:ilvl w:val="0"/>
          <w:numId w:val="14"/>
        </w:numPr>
        <w:bidi w:val="0"/>
        <w:jc w:val="left"/>
        <w:rPr>
          <w:shd w:fill="auto" w:val="clear"/>
        </w:rPr>
      </w:pPr>
      <w:r>
        <w:rPr>
          <w:shd w:fill="auto" w:val="clear"/>
        </w:rPr>
        <w:t>デフォルトのドックを削除するためのディセーブル・エントリーです。</w:t>
      </w:r>
    </w:p>
    <w:p>
      <w:pPr>
        <w:pStyle w:val="Normal"/>
        <w:numPr>
          <w:ilvl w:val="0"/>
          <w:numId w:val="14"/>
        </w:numPr>
        <w:bidi w:val="0"/>
        <w:jc w:val="left"/>
        <w:rPr>
          <w:shd w:fill="auto" w:val="clear"/>
        </w:rPr>
      </w:pPr>
      <w:r>
        <w:rPr>
          <w:shd w:fill="auto" w:val="clear"/>
        </w:rPr>
        <w:t>プログラムを終了させたり、再起動させたりできるトグルエントリー。</w:t>
      </w:r>
    </w:p>
    <w:p>
      <w:pPr>
        <w:pStyle w:val="Heading3"/>
        <w:bidi w:val="0"/>
        <w:jc w:val="left"/>
        <w:rPr>
          <w:shd w:fill="auto" w:val="clear"/>
        </w:rPr>
      </w:pPr>
      <w:r>
        <w:rPr>
          <w:shd w:fill="auto" w:val="clear"/>
        </w:rPr>
        <w:t>メニュー項目を変更・追加するにはどうすればいいですか？</w:t>
      </w:r>
    </w:p>
    <w:p>
      <w:pPr>
        <w:pStyle w:val="TextBody"/>
        <w:bidi w:val="0"/>
        <w:jc w:val="left"/>
        <w:rPr>
          <w:shd w:fill="auto" w:val="clear"/>
        </w:rPr>
      </w:pPr>
      <w:r>
        <w:rPr>
          <w:i w:val="false"/>
          <w:iCs w:val="false"/>
          <w:shd w:fill="auto" w:val="clear"/>
        </w:rPr>
        <w:t>メニュー」→「設定」→「構成」→「メニュー」と進みます。</w:t>
      </w:r>
      <w:r>
        <w:rPr>
          <w:shd w:fill="auto" w:val="clear"/>
        </w:rPr>
        <w:t>構文は次のとおりです。</w:t>
      </w:r>
      <w:r>
        <w:rPr>
          <w:shd w:fill="auto" w:val="clear"/>
        </w:rPr>
        <w:t>[</w:t>
      </w:r>
      <w:r>
        <w:rPr>
          <w:shd w:fill="auto" w:val="clear"/>
        </w:rPr>
        <w:t>カテゴリ</w:t>
      </w:r>
      <w:r>
        <w:rPr>
          <w:shd w:fill="auto" w:val="clear"/>
        </w:rPr>
        <w:t>] (</w:t>
      </w:r>
      <w:r>
        <w:rPr>
          <w:shd w:fill="auto" w:val="clear"/>
        </w:rPr>
        <w:t>名前</w:t>
      </w:r>
      <w:r>
        <w:rPr>
          <w:shd w:fill="auto" w:val="clear"/>
        </w:rPr>
        <w:t>) {</w:t>
      </w:r>
      <w:r>
        <w:rPr>
          <w:shd w:fill="auto" w:val="clear"/>
        </w:rPr>
        <w:t>コマンド</w:t>
      </w:r>
      <w:r>
        <w:rPr>
          <w:shd w:fill="auto" w:val="clear"/>
        </w:rPr>
        <w:t xml:space="preserve">} - </w:t>
      </w:r>
      <w:r>
        <w:rPr>
          <w:shd w:fill="auto" w:val="clear"/>
        </w:rPr>
        <w:t>大括弧、小括弧、中括弧を正しく使用してください。</w:t>
      </w:r>
    </w:p>
    <w:p>
      <w:pPr>
        <w:pStyle w:val="TextBody"/>
        <w:bidi w:val="0"/>
        <w:jc w:val="left"/>
        <w:rPr>
          <w:shd w:fill="auto" w:val="clear"/>
        </w:rPr>
      </w:pPr>
      <w:r>
        <w:rPr>
          <w:shd w:fill="auto" w:val="clear"/>
        </w:rPr>
        <w:t>例</w:t>
      </w:r>
      <w:r>
        <w:rPr>
          <w:shd w:fill="auto" w:val="clear"/>
        </w:rPr>
        <w:t>1</w:t>
      </w:r>
      <w:r>
        <w:rPr>
          <w:shd w:fill="auto" w:val="clear"/>
        </w:rPr>
        <w:t>：「ミュージック」を</w:t>
      </w:r>
      <w:r>
        <w:rPr>
          <w:shd w:fill="auto" w:val="clear"/>
        </w:rPr>
        <w:t>DeaDBeeF</w:t>
      </w:r>
      <w:r>
        <w:rPr>
          <w:shd w:fill="auto" w:val="clear"/>
        </w:rPr>
        <w:t>ではなく</w:t>
      </w:r>
      <w:r>
        <w:rPr>
          <w:shd w:fill="auto" w:val="clear"/>
        </w:rPr>
        <w:t>Clementine</w:t>
      </w:r>
      <w:r>
        <w:rPr>
          <w:shd w:fill="auto" w:val="clear"/>
        </w:rPr>
        <w:t>を開くように変更する</w:t>
      </w:r>
    </w:p>
    <w:p>
      <w:pPr>
        <w:pStyle w:val="TextBody"/>
        <w:numPr>
          <w:ilvl w:val="0"/>
          <w:numId w:val="15"/>
        </w:numPr>
        <w:bidi w:val="0"/>
        <w:jc w:val="left"/>
        <w:rPr>
          <w:shd w:fill="auto" w:val="clear"/>
        </w:rPr>
      </w:pPr>
      <w:r>
        <w:rPr>
          <w:shd w:fill="auto" w:val="clear"/>
        </w:rPr>
        <w:t>Music</w:t>
      </w:r>
      <w:r>
        <w:rPr>
          <w:shd w:fill="auto" w:val="clear"/>
        </w:rPr>
        <w:t>」の文字がある行を探す（必要に応じて</w:t>
      </w:r>
      <w:r>
        <w:rPr>
          <w:shd w:fill="auto" w:val="clear"/>
        </w:rPr>
        <w:t>Ctrl+F</w:t>
      </w:r>
      <w:r>
        <w:rPr>
          <w:shd w:fill="auto" w:val="clear"/>
        </w:rPr>
        <w:t>を使用する</w:t>
      </w:r>
    </w:p>
    <w:p>
      <w:pPr>
        <w:pStyle w:val="TextBody"/>
        <w:bidi w:val="0"/>
        <w:jc w:val="left"/>
        <w:rPr>
          <w:shd w:fill="auto" w:val="clear"/>
        </w:rPr>
      </w:pPr>
      <w:r>
        <w:rPr>
          <w:shd w:fill="auto" w:val="clear"/>
        </w:rPr>
        <w:t>(</w:t>
      </w:r>
      <w:r>
        <w:rPr>
          <w:shd w:fill="auto" w:val="clear"/>
        </w:rPr>
        <w:t>音楽</w:t>
      </w:r>
      <w:r>
        <w:rPr>
          <w:shd w:fill="auto" w:val="clear"/>
        </w:rPr>
        <w:t>) {deadbeef} [</w:t>
        <w:tab/>
        <w:tab/>
        <w:t>exec] (</w:t>
      </w:r>
      <w:r>
        <w:rPr>
          <w:shd w:fill="auto" w:val="clear"/>
        </w:rPr>
        <w:t>音楽</w:t>
      </w:r>
      <w:r>
        <w:rPr>
          <w:shd w:fill="auto" w:val="clear"/>
        </w:rPr>
        <w:t>)</w:t>
      </w:r>
    </w:p>
    <w:p>
      <w:pPr>
        <w:pStyle w:val="TextBody"/>
        <w:numPr>
          <w:ilvl w:val="0"/>
          <w:numId w:val="15"/>
        </w:numPr>
        <w:bidi w:val="0"/>
        <w:jc w:val="left"/>
        <w:rPr>
          <w:shd w:fill="auto" w:val="clear"/>
        </w:rPr>
      </w:pPr>
      <w:r>
        <w:rPr>
          <w:shd w:fill="auto" w:val="clear"/>
        </w:rPr>
        <w:t xml:space="preserve">コマンド部分の </w:t>
      </w:r>
      <w:r>
        <w:rPr>
          <w:shd w:fill="auto" w:val="clear"/>
        </w:rPr>
        <w:t>"deadbeef "</w:t>
      </w:r>
      <w:r>
        <w:rPr>
          <w:shd w:fill="auto" w:val="clear"/>
        </w:rPr>
        <w:t>という単語をダブルクリックしてハイライトさせ、</w:t>
      </w:r>
      <w:r>
        <w:rPr>
          <w:shd w:fill="auto" w:val="clear"/>
        </w:rPr>
        <w:t>"crlementine "</w:t>
      </w:r>
      <w:r>
        <w:rPr>
          <w:shd w:fill="auto" w:val="clear"/>
        </w:rPr>
        <w:t>と入力して保存すると、このような結果になります。</w:t>
      </w:r>
    </w:p>
    <w:p>
      <w:pPr>
        <w:pStyle w:val="TextBody"/>
        <w:bidi w:val="0"/>
        <w:jc w:val="left"/>
        <w:rPr>
          <w:shd w:fill="auto" w:val="clear"/>
        </w:rPr>
      </w:pPr>
      <w:r>
        <w:rPr>
          <w:shd w:fill="auto" w:val="clear"/>
        </w:rPr>
        <w:t>(</w:t>
        <w:tab/>
        <w:tab/>
        <w:t>exec) (</w:t>
      </w:r>
      <w:r>
        <w:rPr>
          <w:shd w:fill="auto" w:val="clear"/>
        </w:rPr>
        <w:t>音楽</w:t>
      </w:r>
      <w:r>
        <w:rPr>
          <w:shd w:fill="auto" w:val="clear"/>
        </w:rPr>
        <w:t>) {clementine}</w:t>
      </w:r>
      <w:r>
        <w:rPr>
          <w:shd w:fill="auto" w:val="clear"/>
        </w:rPr>
        <w:t>。</w:t>
      </w:r>
    </w:p>
    <w:p>
      <w:pPr>
        <w:pStyle w:val="TextBody"/>
        <w:numPr>
          <w:ilvl w:val="0"/>
          <w:numId w:val="16"/>
        </w:numPr>
        <w:bidi w:val="0"/>
        <w:jc w:val="left"/>
        <w:rPr>
          <w:shd w:fill="auto" w:val="clear"/>
        </w:rPr>
      </w:pPr>
      <w:r>
        <w:rPr>
          <w:shd w:fill="auto" w:val="clear"/>
        </w:rPr>
        <w:t>メニュー」→「残す」→「更新」をクリックすると、新しい設定が使用されます。</w:t>
      </w:r>
    </w:p>
    <w:p>
      <w:pPr>
        <w:pStyle w:val="TextBody"/>
        <w:bidi w:val="0"/>
        <w:jc w:val="left"/>
        <w:rPr>
          <w:shd w:fill="auto" w:val="clear"/>
        </w:rPr>
      </w:pPr>
      <w:r>
        <w:rPr>
          <w:shd w:fill="auto" w:val="clear"/>
        </w:rPr>
        <w:t>例</w:t>
      </w:r>
      <w:r>
        <w:rPr>
          <w:shd w:fill="auto" w:val="clear"/>
        </w:rPr>
        <w:t>2</w:t>
      </w:r>
      <w:r>
        <w:rPr>
          <w:shd w:fill="auto" w:val="clear"/>
        </w:rPr>
        <w:t>：メニューに</w:t>
      </w:r>
      <w:r>
        <w:rPr>
          <w:shd w:fill="auto" w:val="clear"/>
        </w:rPr>
        <w:t>Skype</w:t>
      </w:r>
      <w:r>
        <w:rPr>
          <w:shd w:fill="auto" w:val="clear"/>
        </w:rPr>
        <w:t>を追加する</w:t>
      </w:r>
    </w:p>
    <w:p>
      <w:pPr>
        <w:pStyle w:val="TextBody"/>
        <w:numPr>
          <w:ilvl w:val="0"/>
          <w:numId w:val="17"/>
        </w:numPr>
        <w:bidi w:val="0"/>
        <w:jc w:val="left"/>
        <w:rPr>
          <w:shd w:fill="auto" w:val="clear"/>
        </w:rPr>
      </w:pPr>
      <w:r>
        <w:rPr>
          <w:shd w:fill="auto" w:val="clear"/>
        </w:rPr>
        <w:t>この例では、「</w:t>
      </w:r>
      <w:r>
        <w:rPr>
          <w:shd w:fill="auto" w:val="clear"/>
        </w:rPr>
        <w:t>Communicate</w:t>
      </w:r>
      <w:r>
        <w:rPr>
          <w:shd w:fill="auto" w:val="clear"/>
        </w:rPr>
        <w:t>」という新しいカテゴリーを共通アプリのセクションに追加したいと仮定し、そこに入力します。</w:t>
      </w:r>
    </w:p>
    <w:p>
      <w:pPr>
        <w:pStyle w:val="TextBody"/>
        <w:numPr>
          <w:ilvl w:val="0"/>
          <w:numId w:val="17"/>
        </w:numPr>
        <w:bidi w:val="0"/>
        <w:jc w:val="left"/>
        <w:rPr>
          <w:shd w:fill="auto" w:val="clear"/>
        </w:rPr>
      </w:pPr>
      <w:r>
        <w:rPr>
          <w:shd w:fill="auto" w:val="clear"/>
        </w:rPr>
        <w:t>サブメニューのコマンド（下記参照）を使ってカテゴリーを作成し、新しい行を導入して、パターンに従ってください。</w:t>
      </w:r>
      <w:r>
        <w:rPr>
          <w:shd w:fill="auto" w:val="clear"/>
        </w:rPr>
        <w:t>[exec] (</w:t>
      </w:r>
      <w:r>
        <w:rPr>
          <w:shd w:fill="auto" w:val="clear"/>
        </w:rPr>
        <w:t>メニュー項目</w:t>
      </w:r>
      <w:r>
        <w:rPr>
          <w:shd w:fill="auto" w:val="clear"/>
        </w:rPr>
        <w:t>) {</w:t>
      </w:r>
      <w:r>
        <w:rPr>
          <w:i w:val="false"/>
          <w:iCs w:val="false"/>
          <w:shd w:fill="auto" w:val="clear"/>
        </w:rPr>
        <w:t>command</w:t>
      </w:r>
      <w:r>
        <w:rPr>
          <w:shd w:fill="auto" w:val="clear"/>
        </w:rPr>
        <w:t>}.</w:t>
      </w:r>
    </w:p>
    <w:p>
      <w:pPr>
        <w:pStyle w:val="TextBody"/>
        <w:numPr>
          <w:ilvl w:val="0"/>
          <w:numId w:val="17"/>
        </w:numPr>
        <w:bidi w:val="0"/>
        <w:jc w:val="left"/>
        <w:rPr>
          <w:shd w:fill="auto" w:val="clear"/>
        </w:rPr>
      </w:pPr>
      <w:r>
        <w:rPr>
          <w:shd w:fill="auto" w:val="clear"/>
        </w:rPr>
        <w:t>結果は以下のようになります。</w:t>
      </w:r>
    </w:p>
    <w:p>
      <w:pPr>
        <w:pStyle w:val="TextBody"/>
        <w:bidi w:val="0"/>
        <w:jc w:val="left"/>
        <w:rPr>
          <w:shd w:fill="auto" w:val="clear"/>
        </w:rPr>
      </w:pPr>
      <w:r>
        <w:rPr>
          <w:shd w:fill="auto" w:val="clear"/>
        </w:rPr>
        <w:tab/>
        <w:tab/>
        <w:t>[</w:t>
      </w:r>
      <w:r>
        <w:rPr>
          <w:shd w:fill="auto" w:val="clear"/>
        </w:rPr>
        <w:t>サブメニュー</w:t>
      </w:r>
      <w:r>
        <w:rPr>
          <w:shd w:fill="auto" w:val="clear"/>
        </w:rPr>
        <w:t>] (Communicate)</w:t>
      </w:r>
    </w:p>
    <w:p>
      <w:pPr>
        <w:pStyle w:val="TextBody"/>
        <w:bidi w:val="0"/>
        <w:jc w:val="left"/>
        <w:rPr>
          <w:shd w:fill="auto" w:val="clear"/>
        </w:rPr>
      </w:pPr>
      <w:r>
        <w:rPr>
          <w:shd w:fill="auto" w:val="clear"/>
        </w:rPr>
        <w:tab/>
        <w:tab/>
        <w:tab/>
        <w:t>[exec] (Skype) {skypeforlinux}</w:t>
      </w:r>
      <w:r>
        <w:rPr>
          <w:shd w:fill="auto" w:val="clear"/>
        </w:rPr>
        <w:t>を使用しています。</w:t>
      </w:r>
    </w:p>
    <w:p>
      <w:pPr>
        <w:pStyle w:val="TextBody"/>
        <w:bidi w:val="0"/>
        <w:jc w:val="left"/>
        <w:rPr>
          <w:shd w:fill="auto" w:val="clear"/>
        </w:rPr>
      </w:pPr>
      <w:r>
        <w:rPr>
          <w:shd w:fill="auto" w:val="clear"/>
        </w:rPr>
        <w:tab/>
        <w:tab/>
        <w:t xml:space="preserve">    [</w:t>
      </w:r>
      <w:r>
        <w:rPr>
          <w:shd w:fill="auto" w:val="clear"/>
        </w:rPr>
        <w:t>終了</w:t>
      </w:r>
      <w:r>
        <w:rPr>
          <w:shd w:fill="auto" w:val="clear"/>
        </w:rPr>
        <w:t>]</w:t>
      </w:r>
    </w:p>
    <w:p>
      <w:pPr>
        <w:pStyle w:val="TextBody"/>
        <w:numPr>
          <w:ilvl w:val="0"/>
          <w:numId w:val="18"/>
        </w:numPr>
        <w:bidi w:val="0"/>
        <w:jc w:val="left"/>
        <w:rPr>
          <w:shd w:fill="auto" w:val="clear"/>
        </w:rPr>
      </w:pPr>
      <w:r>
        <w:rPr>
          <w:shd w:fill="auto" w:val="clear"/>
        </w:rPr>
        <w:t xml:space="preserve">メニュー </w:t>
      </w:r>
      <w:r>
        <w:rPr>
          <w:shd w:fill="auto" w:val="clear"/>
        </w:rPr>
        <w:t xml:space="preserve">&gt; </w:t>
      </w:r>
      <w:r>
        <w:rPr>
          <w:shd w:fill="auto" w:val="clear"/>
        </w:rPr>
        <w:t xml:space="preserve">リーブ </w:t>
      </w:r>
      <w:r>
        <w:rPr>
          <w:shd w:fill="auto" w:val="clear"/>
        </w:rPr>
        <w:t xml:space="preserve">&gt; </w:t>
      </w:r>
      <w:r>
        <w:rPr>
          <w:shd w:fill="auto" w:val="clear"/>
        </w:rPr>
        <w:t>リフレッシュ</w:t>
      </w:r>
    </w:p>
    <w:p>
      <w:pPr>
        <w:pStyle w:val="TextBody"/>
        <w:bidi w:val="0"/>
        <w:jc w:val="left"/>
        <w:rPr>
          <w:shd w:fill="auto" w:val="clear"/>
        </w:rPr>
      </w:pPr>
      <w:r>
        <w:rPr>
          <w:shd w:fill="auto" w:val="clear"/>
        </w:rPr>
        <w:t>必要に応じてアプリケーションファインダー（</w:t>
      </w:r>
      <w:r>
        <w:rPr>
          <w:shd w:fill="auto" w:val="clear"/>
        </w:rPr>
        <w:t>F6</w:t>
      </w:r>
      <w:r>
        <w:rPr>
          <w:shd w:fill="auto" w:val="clear"/>
        </w:rPr>
        <w:t>）を開き、対象となるエントリを右クリックして「編集」を選択し、メニューの正しいフルコマンドをコピーしてください。</w:t>
      </w:r>
    </w:p>
    <w:p>
      <w:pPr>
        <w:pStyle w:val="Heading3"/>
        <w:bidi w:val="0"/>
        <w:jc w:val="left"/>
        <w:rPr>
          <w:shd w:fill="auto" w:val="clear"/>
        </w:rPr>
      </w:pPr>
      <w:r>
        <w:rPr>
          <w:shd w:fill="auto" w:val="clear"/>
        </w:rPr>
        <w:t>その他、ウィンドウについて知っておくべきことはありますか？</w:t>
      </w:r>
    </w:p>
    <w:p>
      <w:pPr>
        <w:pStyle w:val="Normal"/>
        <w:numPr>
          <w:ilvl w:val="0"/>
          <w:numId w:val="19"/>
        </w:numPr>
        <w:bidi w:val="0"/>
        <w:jc w:val="left"/>
        <w:rPr/>
      </w:pPr>
      <w:r>
        <w:rPr>
          <w:shd w:fill="auto" w:val="clear"/>
        </w:rPr>
        <w:t>サイズ変更変更したい角の近くで</w:t>
      </w:r>
      <w:r>
        <w:rPr>
          <w:shd w:fill="auto" w:val="clear"/>
        </w:rPr>
        <w:t>Alt+</w:t>
      </w:r>
      <w:r>
        <w:rPr>
          <w:shd w:fill="auto" w:val="clear"/>
        </w:rPr>
        <w:t>右クリックし、ドラッグします。</w:t>
      </w:r>
    </w:p>
    <w:p>
      <w:pPr>
        <w:pStyle w:val="Normal"/>
        <w:numPr>
          <w:ilvl w:val="0"/>
          <w:numId w:val="19"/>
        </w:numPr>
        <w:bidi w:val="0"/>
        <w:jc w:val="left"/>
        <w:rPr>
          <w:shd w:fill="auto" w:val="clear"/>
        </w:rPr>
      </w:pPr>
      <w:r>
        <w:rPr>
          <w:shd w:fill="auto" w:val="clear"/>
        </w:rPr>
        <w:t>移動：</w:t>
      </w:r>
      <w:r>
        <w:rPr>
          <w:shd w:fill="auto" w:val="clear"/>
        </w:rPr>
        <w:t>Alt+</w:t>
      </w:r>
      <w:r>
        <w:rPr>
          <w:shd w:fill="auto" w:val="clear"/>
        </w:rPr>
        <w:t>左クリックしてドラッグ</w:t>
      </w:r>
    </w:p>
    <w:p>
      <w:pPr>
        <w:pStyle w:val="Normal"/>
        <w:numPr>
          <w:ilvl w:val="0"/>
          <w:numId w:val="19"/>
        </w:numPr>
        <w:bidi w:val="0"/>
        <w:jc w:val="left"/>
        <w:rPr>
          <w:shd w:fill="auto" w:val="clear"/>
        </w:rPr>
      </w:pPr>
      <w:r>
        <w:rPr>
          <w:shd w:fill="auto" w:val="clear"/>
        </w:rPr>
        <w:t>スティック：左上の小さな四角を使って、ウィンドウを現在のデスクトップに限定します。</w:t>
      </w:r>
    </w:p>
    <w:p>
      <w:pPr>
        <w:pStyle w:val="Normal"/>
        <w:numPr>
          <w:ilvl w:val="0"/>
          <w:numId w:val="19"/>
        </w:numPr>
        <w:bidi w:val="0"/>
        <w:jc w:val="left"/>
        <w:rPr>
          <w:shd w:fill="auto" w:val="clear"/>
        </w:rPr>
      </w:pPr>
      <w:r>
        <w:rPr>
          <w:shd w:fill="auto" w:val="clear"/>
        </w:rPr>
        <w:t>オプション：ウィンドウの上部にあるツールバーを右クリックします。特に価値があるのは、サイズと場所を記憶するように選択する機能です（</w:t>
      </w:r>
      <w:r>
        <w:rPr>
          <w:i/>
          <w:iCs/>
          <w:shd w:fill="auto" w:val="clear"/>
        </w:rPr>
        <w:t>~/.fluxbox/apps</w:t>
      </w:r>
      <w:r>
        <w:rPr>
          <w:shd w:fill="auto" w:val="clear"/>
        </w:rPr>
        <w:t>に記録</w:t>
      </w:r>
      <w:r>
        <w:rPr>
          <w:i w:val="false"/>
          <w:iCs w:val="false"/>
          <w:shd w:fill="auto" w:val="clear"/>
        </w:rPr>
        <w:t>）</w:t>
      </w:r>
      <w:r>
        <w:rPr>
          <w:shd w:fill="auto" w:val="clear"/>
        </w:rPr>
        <w:t>。</w:t>
      </w:r>
    </w:p>
    <w:p>
      <w:pPr>
        <w:pStyle w:val="Normal"/>
        <w:numPr>
          <w:ilvl w:val="0"/>
          <w:numId w:val="19"/>
        </w:numPr>
        <w:bidi w:val="0"/>
        <w:jc w:val="left"/>
        <w:rPr>
          <w:shd w:fill="auto" w:val="clear"/>
        </w:rPr>
      </w:pPr>
      <w:r>
        <w:rPr>
          <w:shd w:fill="auto" w:val="clear"/>
        </w:rPr>
        <w:t>タブ機能：あるウィンドウのタイトルバーを</w:t>
      </w:r>
      <w:r>
        <w:rPr>
          <w:shd w:fill="auto" w:val="clear"/>
        </w:rPr>
        <w:t>Ctrl</w:t>
      </w:r>
      <w:r>
        <w:rPr>
          <w:shd w:fill="auto" w:val="clear"/>
        </w:rPr>
        <w:t>キーを押しながらクリックし、別のウィンドウにドラッグ＆ドロップするだけで、複数のウィンドウを上部にタブがある</w:t>
      </w:r>
      <w:r>
        <w:rPr>
          <w:shd w:fill="auto" w:val="clear"/>
        </w:rPr>
        <w:t>1</w:t>
      </w:r>
      <w:r>
        <w:rPr>
          <w:shd w:fill="auto" w:val="clear"/>
        </w:rPr>
        <w:t>つのウィンドウにまとめることができます。再び分離するときは逆の手順で行います。</w:t>
      </w:r>
    </w:p>
    <w:p>
      <w:pPr>
        <w:pStyle w:val="Normal"/>
        <w:bidi w:val="0"/>
        <w:jc w:val="left"/>
        <w:rPr>
          <w:shd w:fill="auto" w:val="clear"/>
        </w:rPr>
      </w:pPr>
      <w:r>
        <w:rPr>
          <w:shd w:fill="auto" w:val="clear"/>
        </w:rPr>
      </w:r>
    </w:p>
    <w:p>
      <w:pPr>
        <w:pStyle w:val="Heading3"/>
        <w:bidi w:val="0"/>
        <w:jc w:val="left"/>
        <w:rPr/>
      </w:pPr>
      <w:r>
        <w:rPr>
          <w:shd w:fill="auto" w:val="clear"/>
        </w:rPr>
        <w:t xml:space="preserve">メニューにスタイルが表示されていますが、これは何ですか？ </w:t>
      </w:r>
    </w:p>
    <w:p>
      <w:pPr>
        <w:pStyle w:val="Normal"/>
        <w:bidi w:val="0"/>
        <w:jc w:val="left"/>
        <w:rPr>
          <w:shd w:fill="auto" w:val="clear"/>
        </w:rPr>
      </w:pPr>
      <w:r>
        <w:rPr>
          <w:shd w:fill="auto" w:val="clear"/>
        </w:rPr>
        <w:t xml:space="preserve">スタイルは、ウィンドウやツールバーコンポーネントの外観をどのように生成するかを </w:t>
      </w:r>
      <w:r>
        <w:rPr>
          <w:shd w:fill="auto" w:val="clear"/>
        </w:rPr>
        <w:t xml:space="preserve">fluxbox </w:t>
      </w:r>
      <w:r>
        <w:rPr>
          <w:shd w:fill="auto" w:val="clear"/>
        </w:rPr>
        <w:t>に伝えるシンプルなテキストファイルです。</w:t>
      </w:r>
      <w:r>
        <w:rPr>
          <w:shd w:fill="auto" w:val="clear"/>
        </w:rPr>
        <w:t xml:space="preserve">Fluxbox </w:t>
      </w:r>
      <w:r>
        <w:rPr>
          <w:shd w:fill="auto" w:val="clear"/>
        </w:rPr>
        <w:t xml:space="preserve">は </w:t>
      </w:r>
      <w:r>
        <w:rPr>
          <w:i/>
          <w:iCs/>
          <w:shd w:fill="auto" w:val="clear"/>
        </w:rPr>
        <w:t xml:space="preserve">/usr/share/fluxbox/styles/ </w:t>
      </w:r>
      <w:r>
        <w:rPr>
          <w:shd w:fill="auto" w:val="clear"/>
        </w:rPr>
        <w:t>に多くのスタイルを同梱しており</w:t>
      </w:r>
      <w:r>
        <w:rPr>
          <w:i w:val="false"/>
          <w:iCs w:val="false"/>
          <w:shd w:fill="auto" w:val="clear"/>
        </w:rPr>
        <w:t>、</w:t>
      </w:r>
      <w:r>
        <w:rPr>
          <w:i w:val="false"/>
          <w:iCs w:val="false"/>
          <w:shd w:fill="auto" w:val="clear"/>
        </w:rPr>
        <w:t xml:space="preserve">Menu &gt; Look &gt; Style </w:t>
      </w:r>
      <w:r>
        <w:rPr>
          <w:i w:val="false"/>
          <w:iCs w:val="false"/>
          <w:shd w:fill="auto" w:val="clear"/>
        </w:rPr>
        <w:t>で表示されます。また、</w:t>
      </w:r>
      <w:r>
        <w:rPr>
          <w:shd w:fill="auto" w:val="clear"/>
        </w:rPr>
        <w:t xml:space="preserve">"fluxbox styles" </w:t>
      </w:r>
      <w:r>
        <w:rPr>
          <w:shd w:fill="auto" w:val="clear"/>
        </w:rPr>
        <w:t xml:space="preserve">で検索すると、より多くのスタイルが見つかります。 </w:t>
      </w:r>
    </w:p>
    <w:p>
      <w:pPr>
        <w:pStyle w:val="Normal"/>
        <w:bidi w:val="0"/>
        <w:jc w:val="left"/>
        <w:rPr>
          <w:shd w:fill="auto" w:val="clear"/>
        </w:rPr>
      </w:pPr>
      <w:r>
        <w:rPr>
          <w:shd w:fill="auto" w:val="clear"/>
        </w:rPr>
      </w:r>
    </w:p>
    <w:p>
      <w:pPr>
        <w:pStyle w:val="Normal"/>
        <w:bidi w:val="0"/>
        <w:jc w:val="left"/>
        <w:rPr>
          <w:shd w:fill="auto" w:val="clear"/>
        </w:rPr>
      </w:pPr>
      <w:r>
        <w:rPr>
          <w:shd w:fill="auto" w:val="clear"/>
        </w:rPr>
        <w:t>スタイルには背景画像を含めることができますが、</w:t>
      </w:r>
      <w:r>
        <w:rPr>
          <w:shd w:fill="auto" w:val="clear"/>
        </w:rPr>
        <w:t>MX-Fluxbox</w:t>
      </w:r>
      <w:r>
        <w:rPr>
          <w:shd w:fill="auto" w:val="clear"/>
        </w:rPr>
        <w:t>では、</w:t>
      </w:r>
      <w:r>
        <w:rPr>
          <w:i w:val="false"/>
          <w:iCs w:val="false"/>
          <w:shd w:fill="auto" w:val="clear"/>
        </w:rPr>
        <w:t>メニュー＞設定＞構成＞オーバーレイ</w:t>
      </w:r>
      <w:r>
        <w:rPr>
          <w:shd w:fill="auto" w:val="clear"/>
        </w:rPr>
        <w:t>のトップラインでデフォルトでブロックされています。スタイルが背景を決定</w:t>
      </w:r>
      <w:r>
        <w:rPr>
          <w:u w:val="single"/>
          <w:shd w:fill="auto" w:val="clear"/>
        </w:rPr>
        <w:t>できるように</w:t>
      </w:r>
      <w:r>
        <w:rPr>
          <w:shd w:fill="auto" w:val="clear"/>
        </w:rPr>
        <w:t>するには、ラインの前にハッシュマークを置いて、次のようにします。</w:t>
      </w:r>
    </w:p>
    <w:p>
      <w:pPr>
        <w:pStyle w:val="Normal"/>
        <w:bidi w:val="0"/>
        <w:jc w:val="left"/>
        <w:rPr>
          <w:shd w:fill="auto" w:val="clear"/>
        </w:rPr>
      </w:pPr>
      <w:r>
        <w:rPr>
          <w:shd w:fill="auto" w:val="clear"/>
        </w:rPr>
      </w:r>
    </w:p>
    <w:p>
      <w:pPr>
        <w:pStyle w:val="PreformattedText"/>
        <w:bidi w:val="0"/>
        <w:jc w:val="left"/>
        <w:rPr>
          <w:i/>
          <w:i/>
          <w:iCs/>
          <w:shd w:fill="auto" w:val="clear"/>
        </w:rPr>
      </w:pPr>
      <w:r>
        <w:rPr>
          <w:i/>
          <w:iCs/>
          <w:shd w:fill="auto" w:val="clear"/>
        </w:rPr>
        <w:t>!</w:t>
      </w:r>
      <w:r>
        <w:rPr>
          <w:i/>
          <w:iCs/>
          <w:shd w:fill="auto" w:val="clear"/>
        </w:rPr>
        <w:t>次の行は、スタイルが背景を設定するのを防ぎます。</w:t>
      </w:r>
    </w:p>
    <w:p>
      <w:pPr>
        <w:pStyle w:val="Normal"/>
        <w:bidi w:val="0"/>
        <w:jc w:val="left"/>
        <w:rPr>
          <w:i/>
          <w:i/>
          <w:iCs/>
          <w:shd w:fill="auto" w:val="clear"/>
        </w:rPr>
      </w:pPr>
      <w:r>
        <w:rPr>
          <w:b/>
          <w:bCs/>
          <w:i/>
          <w:iCs/>
          <w:shd w:fill="auto" w:val="clear"/>
        </w:rPr>
        <w:t>#</w:t>
      </w:r>
      <w:r>
        <w:rPr>
          <w:i/>
          <w:iCs/>
          <w:shd w:fill="auto" w:val="clear"/>
        </w:rPr>
        <w:t>バックグランド</w:t>
      </w:r>
      <w:r>
        <w:rPr>
          <w:i/>
          <w:iCs/>
          <w:shd w:fill="auto" w:val="clear"/>
        </w:rPr>
        <w:t xml:space="preserve">: </w:t>
      </w:r>
      <w:r>
        <w:rPr>
          <w:i/>
          <w:iCs/>
          <w:shd w:fill="auto" w:val="clear"/>
        </w:rPr>
        <w:t>なし</w:t>
      </w:r>
    </w:p>
    <w:p>
      <w:pPr>
        <w:pStyle w:val="PreformattedText"/>
        <w:bidi w:val="0"/>
        <w:jc w:val="left"/>
        <w:rPr>
          <w:i/>
          <w:i/>
          <w:iCs/>
          <w:shd w:fill="auto" w:val="clear"/>
        </w:rPr>
      </w:pPr>
      <w:r>
        <w:rPr>
          <w:i/>
          <w:iCs/>
          <w:shd w:fill="auto" w:val="clear"/>
        </w:rPr>
      </w:r>
    </w:p>
    <w:p>
      <w:pPr>
        <w:pStyle w:val="Normal"/>
        <w:bidi w:val="0"/>
        <w:jc w:val="left"/>
        <w:rPr>
          <w:shd w:fill="auto" w:val="clear"/>
        </w:rPr>
      </w:pPr>
      <w:r>
        <w:rPr>
          <w:i w:val="false"/>
          <w:iCs w:val="false"/>
          <w:shd w:fill="auto" w:val="clear"/>
        </w:rPr>
        <w:t>あるスタイルを気に入ったが、特定の特徴を変更したい場合は、そのスタイルを</w:t>
      </w:r>
      <w:r>
        <w:rPr>
          <w:i w:val="false"/>
          <w:iCs w:val="false"/>
          <w:shd w:fill="auto" w:val="clear"/>
        </w:rPr>
        <w:t>~/.fluxbox/styles</w:t>
      </w:r>
      <w:r>
        <w:rPr>
          <w:i w:val="false"/>
          <w:iCs w:val="false"/>
          <w:shd w:fill="auto" w:val="clear"/>
        </w:rPr>
        <w:t>にコピーし、名前を変更してから変更してください（下記の「リンク」にある</w:t>
      </w:r>
      <w:r>
        <w:rPr>
          <w:i w:val="false"/>
          <w:iCs w:val="false"/>
          <w:shd w:fill="auto" w:val="clear"/>
        </w:rPr>
        <w:t>Ubuntu</w:t>
      </w:r>
      <w:r>
        <w:rPr>
          <w:i w:val="false"/>
          <w:iCs w:val="false"/>
          <w:shd w:fill="auto" w:val="clear"/>
        </w:rPr>
        <w:t>スタイルガイドを参照してください）。このフォルダには、</w:t>
      </w:r>
      <w:r>
        <w:rPr>
          <w:i w:val="false"/>
          <w:iCs w:val="false"/>
          <w:shd w:fill="auto" w:val="clear"/>
        </w:rPr>
        <w:t>MX</w:t>
      </w:r>
      <w:r>
        <w:rPr>
          <w:i w:val="false"/>
          <w:iCs w:val="false"/>
          <w:shd w:fill="auto" w:val="clear"/>
        </w:rPr>
        <w:t>で使用するために変更された</w:t>
      </w:r>
      <w:r>
        <w:rPr>
          <w:i w:val="false"/>
          <w:iCs w:val="false"/>
          <w:shd w:fill="auto" w:val="clear"/>
        </w:rPr>
        <w:t>fluxbox</w:t>
      </w:r>
      <w:r>
        <w:rPr>
          <w:i w:val="false"/>
          <w:iCs w:val="false"/>
          <w:shd w:fill="auto" w:val="clear"/>
        </w:rPr>
        <w:t xml:space="preserve">スタイルがいくつかあります。 </w:t>
      </w:r>
    </w:p>
    <w:p>
      <w:pPr>
        <w:pStyle w:val="Heading3"/>
        <w:bidi w:val="0"/>
        <w:jc w:val="left"/>
        <w:rPr>
          <w:shd w:fill="auto" w:val="clear"/>
        </w:rPr>
      </w:pPr>
      <w:r>
        <w:rPr>
          <w:shd w:fill="auto" w:val="clear"/>
        </w:rPr>
        <w:t>テーマとはどのようなもので、どのように管理すればよいのでしょうか？</w:t>
      </w:r>
    </w:p>
    <w:p>
      <w:pPr>
        <w:pStyle w:val="TextBody"/>
        <w:bidi w:val="0"/>
        <w:jc w:val="left"/>
        <w:rPr>
          <w:shd w:fill="auto" w:val="clear"/>
        </w:rPr>
      </w:pPr>
      <w:r>
        <w:rPr>
          <w:shd w:fill="auto" w:val="clear"/>
        </w:rPr>
        <w:t>MX-Fluxbox</w:t>
      </w:r>
      <w:r>
        <w:rPr>
          <w:shd w:fill="auto" w:val="clear"/>
        </w:rPr>
        <w:t>のテーマは、</w:t>
      </w:r>
      <w:r>
        <w:rPr>
          <w:shd w:fill="auto" w:val="clear"/>
        </w:rPr>
        <w:t>GTK 2.0</w:t>
      </w:r>
      <w:r>
        <w:rPr>
          <w:shd w:fill="auto" w:val="clear"/>
        </w:rPr>
        <w:t>のテーマです。いくつかのテーマはデフォルトでインストールされていますが、その他のテーマはウェブ検索で見つけることができます。</w:t>
      </w:r>
      <w:r>
        <w:rPr>
          <w:shd w:fill="auto" w:val="clear"/>
        </w:rPr>
        <w:t>GTK</w:t>
      </w:r>
      <w:r>
        <w:rPr>
          <w:shd w:fill="auto" w:val="clear"/>
        </w:rPr>
        <w:t xml:space="preserve">テーマは、パネルの色、ウィンドウやタブの背景、アプリケーションがアクティブなときと非アクティブなときの見え方、ボタンやチェックボックスなどの項目を制御します。テーマには、非常に暗いものから明るいものまであります。 </w:t>
      </w:r>
    </w:p>
    <w:p>
      <w:pPr>
        <w:pStyle w:val="TextBody"/>
        <w:bidi w:val="0"/>
        <w:jc w:val="left"/>
        <w:rPr>
          <w:shd w:fill="auto" w:val="clear"/>
        </w:rPr>
      </w:pPr>
      <w:r>
        <w:rPr>
          <w:shd w:fill="auto" w:val="clear"/>
        </w:rPr>
        <w:t>MX-FLUXBOX</w:t>
      </w:r>
      <w:r>
        <w:rPr>
          <w:shd w:fill="auto" w:val="clear"/>
        </w:rPr>
        <w:t>のデフォルトテーマは</w:t>
      </w:r>
      <w:r>
        <w:rPr>
          <w:shd w:fill="auto" w:val="clear"/>
        </w:rPr>
        <w:t>[WHAT?]</w:t>
      </w:r>
      <w:r>
        <w:rPr>
          <w:shd w:fill="auto" w:val="clear"/>
        </w:rPr>
        <w:t xml:space="preserve">です。これは、デスクトップ上で右クリックして、メニュー＞外観＞テーマを表示することで変更できます。テーマ、アイコン、フォントなどのセレクタが表示され、他の可能性を見て選ぶのがとても簡単です。  </w:t>
      </w:r>
    </w:p>
    <w:p>
      <w:pPr>
        <w:pStyle w:val="Heading3"/>
        <w:bidi w:val="0"/>
        <w:jc w:val="left"/>
        <w:rPr>
          <w:shd w:fill="auto" w:val="clear"/>
        </w:rPr>
      </w:pPr>
      <w:r>
        <w:rPr>
          <w:shd w:fill="auto" w:val="clear"/>
        </w:rPr>
        <w:t>一部の文章が読めないのですが、なんとかなりませんか？</w:t>
      </w:r>
    </w:p>
    <w:p>
      <w:pPr>
        <w:pStyle w:val="TextBody"/>
        <w:bidi w:val="0"/>
        <w:jc w:val="left"/>
        <w:rPr>
          <w:shd w:fill="auto" w:val="clear"/>
        </w:rPr>
      </w:pPr>
      <w:r>
        <w:rPr>
          <w:shd w:fill="auto" w:val="clear"/>
        </w:rPr>
        <w:t>テーマで使用されるフォントは、テーマセレクタで調整することができます。</w:t>
      </w:r>
      <w:r>
        <w:rPr>
          <w:shd w:fill="auto" w:val="clear"/>
        </w:rPr>
        <w:t>MX-Fluxbox</w:t>
      </w:r>
      <w:r>
        <w:rPr>
          <w:shd w:fill="auto" w:val="clear"/>
        </w:rPr>
        <w:t>のデフォルトは</w:t>
      </w:r>
      <w:r>
        <w:rPr>
          <w:shd w:fill="auto" w:val="clear"/>
        </w:rPr>
        <w:t>Sans 11</w:t>
      </w:r>
      <w:r>
        <w:rPr>
          <w:shd w:fill="auto" w:val="clear"/>
        </w:rPr>
        <w:t>です。</w:t>
      </w:r>
      <w:r>
        <w:rPr>
          <w:shd w:fill="auto" w:val="clear"/>
        </w:rPr>
        <w:t>~/.fluxbox/overlay</w:t>
      </w:r>
      <w:r>
        <w:rPr>
          <w:shd w:fill="auto" w:val="clear"/>
        </w:rPr>
        <w:t>ファイルを使用することで、より詳細なコントロールが可能です。例えば、テキストを全体的に大きくするために、次のようなコマンドを試してみることができます。</w:t>
      </w:r>
    </w:p>
    <w:p>
      <w:pPr>
        <w:pStyle w:val="PreformattedText"/>
        <w:bidi w:val="0"/>
        <w:jc w:val="left"/>
        <w:rPr>
          <w:shd w:fill="auto" w:val="clear"/>
        </w:rPr>
      </w:pPr>
      <w:r>
        <w:rPr>
          <w:rFonts w:ascii="Helvetica;Arial;sans-serif" w:hAnsi="Helvetica;Arial;sans-serif"/>
          <w:b w:val="false"/>
          <w:i w:val="false"/>
          <w:caps w:val="false"/>
          <w:smallCaps w:val="false"/>
          <w:color w:val="1C1E21"/>
          <w:spacing w:val="0"/>
          <w:sz w:val="20"/>
          <w:shd w:fill="auto" w:val="clear"/>
        </w:rPr>
        <w:t># fonts------------------------------------------</w:t>
      </w:r>
      <w:r>
        <w:rPr>
          <w:shd w:fill="auto" w:val="clear"/>
        </w:rPr>
        <w:br/>
      </w:r>
      <w:r>
        <w:rPr>
          <w:rFonts w:ascii="Helvetica;Arial;sans-serif" w:hAnsi="Helvetica;Arial;sans-serif"/>
          <w:b w:val="false"/>
          <w:i w:val="false"/>
          <w:caps w:val="false"/>
          <w:smallCaps w:val="false"/>
          <w:color w:val="1C1E21"/>
          <w:spacing w:val="0"/>
          <w:sz w:val="20"/>
          <w:shd w:fill="auto" w:val="clear"/>
        </w:rPr>
        <w:t>menu.frame.font:PT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メニュー</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タイトル</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フォント</w:t>
      </w:r>
      <w:r>
        <w:rPr>
          <w:rFonts w:ascii="Helvetica;Arial;sans-serif" w:hAnsi="Helvetica;Arial;sans-serif"/>
          <w:b w:val="false"/>
          <w:i w:val="false"/>
          <w:caps w:val="false"/>
          <w:smallCaps w:val="false"/>
          <w:color w:val="1C1E21"/>
          <w:spacing w:val="0"/>
          <w:sz w:val="20"/>
          <w:shd w:fill="auto" w:val="clear"/>
        </w:rPr>
        <w:t>:PT Sans-12:regular</w:t>
      </w:r>
      <w:r>
        <w:rPr>
          <w:shd w:fill="auto" w:val="clear"/>
        </w:rPr>
        <w:br/>
      </w:r>
      <w:r>
        <w:rPr>
          <w:rFonts w:ascii="Helvetica;Arial;sans-serif" w:hAnsi="Helvetica;Arial;sans-serif"/>
          <w:b w:val="false"/>
          <w:i w:val="false"/>
          <w:caps w:val="false"/>
          <w:smallCaps w:val="false"/>
          <w:color w:val="1C1E21"/>
          <w:spacing w:val="0"/>
          <w:sz w:val="20"/>
          <w:shd w:fill="auto" w:val="clear"/>
        </w:rPr>
        <w:t>ツールバー</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時計</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フォント</w:t>
      </w:r>
      <w:r>
        <w:rPr>
          <w:rFonts w:ascii="Helvetica;Arial;sans-serif" w:hAnsi="Helvetica;Arial;sans-serif"/>
          <w:b w:val="false"/>
          <w:i w:val="false"/>
          <w:caps w:val="false"/>
          <w:smallCaps w:val="false"/>
          <w:color w:val="1C1E21"/>
          <w:spacing w:val="0"/>
          <w:sz w:val="20"/>
          <w:shd w:fill="auto" w:val="clear"/>
        </w:rPr>
        <w:t>:PT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ツールバー</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ワークスペース</w:t>
      </w:r>
      <w:r>
        <w:rPr>
          <w:rFonts w:ascii="Helvetica;Arial;sans-serif" w:hAnsi="Helvetica;Arial;sans-serif"/>
          <w:b w:val="false"/>
          <w:i w:val="false"/>
          <w:caps w:val="false"/>
          <w:smallCaps w:val="false"/>
          <w:color w:val="1C1E21"/>
          <w:spacing w:val="0"/>
          <w:sz w:val="20"/>
          <w:shd w:fill="auto" w:val="clear"/>
        </w:rPr>
        <w:t>.</w:t>
      </w:r>
      <w:r>
        <w:rPr>
          <w:rFonts w:ascii="Helvetica;Arial;sans-serif" w:hAnsi="Helvetica;Arial;sans-serif"/>
          <w:b w:val="false"/>
          <w:i w:val="false"/>
          <w:caps w:val="false"/>
          <w:smallCaps w:val="false"/>
          <w:color w:val="1C1E21"/>
          <w:spacing w:val="0"/>
          <w:sz w:val="20"/>
          <w:shd w:fill="auto" w:val="clear"/>
        </w:rPr>
        <w:t>フォント</w:t>
      </w:r>
      <w:r>
        <w:rPr>
          <w:rFonts w:ascii="Helvetica;Arial;sans-serif" w:hAnsi="Helvetica;Arial;sans-serif"/>
          <w:b w:val="false"/>
          <w:i w:val="false"/>
          <w:caps w:val="false"/>
          <w:smallCaps w:val="false"/>
          <w:color w:val="1C1E21"/>
          <w:spacing w:val="0"/>
          <w:sz w:val="20"/>
          <w:shd w:fill="auto" w:val="clear"/>
        </w:rPr>
        <w:t>:PT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toolbar.iconbar.focused.font:PT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toolbar.iconbar.unfocused.font:PT Sans-11:regular</w:t>
      </w:r>
      <w:r>
        <w:rPr>
          <w:shd w:fill="auto" w:val="clear"/>
        </w:rPr>
        <w:br/>
      </w:r>
      <w:r>
        <w:rPr>
          <w:rFonts w:ascii="Helvetica;Arial;sans-serif" w:hAnsi="Helvetica;Arial;sans-serif"/>
          <w:b w:val="false"/>
          <w:i w:val="false"/>
          <w:caps w:val="false"/>
          <w:smallCaps w:val="false"/>
          <w:color w:val="1C1E21"/>
          <w:spacing w:val="0"/>
          <w:sz w:val="20"/>
          <w:shd w:fill="auto" w:val="clear"/>
        </w:rPr>
        <w:t>window.font:Lato-9</w:t>
      </w:r>
    </w:p>
    <w:p>
      <w:pPr>
        <w:pStyle w:val="PreformattedText"/>
        <w:bidi w:val="0"/>
        <w:jc w:val="left"/>
        <w:rPr>
          <w:rFonts w:ascii="Helvetica;Arial;sans-serif" w:hAnsi="Helvetica;Arial;sans-serif"/>
          <w:b w:val="false"/>
          <w:b w:val="false"/>
          <w:i w:val="false"/>
          <w:i w:val="false"/>
          <w:caps w:val="false"/>
          <w:smallCaps w:val="false"/>
          <w:color w:val="1C1E21"/>
          <w:spacing w:val="0"/>
          <w:sz w:val="20"/>
          <w:shd w:fill="auto" w:val="clear"/>
        </w:rPr>
      </w:pPr>
      <w:r>
        <w:rPr>
          <w:rFonts w:ascii="Helvetica;Arial;sans-serif" w:hAnsi="Helvetica;Arial;sans-serif"/>
          <w:b w:val="false"/>
          <w:i w:val="false"/>
          <w:caps w:val="false"/>
          <w:smallCaps w:val="false"/>
          <w:color w:val="1C1E21"/>
          <w:spacing w:val="0"/>
          <w:sz w:val="20"/>
          <w:shd w:fill="auto" w:val="clear"/>
        </w:rPr>
      </w:r>
    </w:p>
    <w:p>
      <w:pPr>
        <w:pStyle w:val="TextBody"/>
        <w:bidi w:val="0"/>
        <w:jc w:val="left"/>
        <w:rPr>
          <w:shd w:fill="auto" w:val="clear"/>
        </w:rPr>
      </w:pPr>
      <w:r>
        <w:rPr>
          <w:shd w:fill="auto" w:val="clear"/>
        </w:rPr>
        <w:t>その他のフォントオプションについては、このドキュメントの最後にあるリンクを参照してください。</w:t>
      </w:r>
    </w:p>
    <w:p>
      <w:pPr>
        <w:pStyle w:val="Heading3"/>
        <w:bidi w:val="0"/>
        <w:jc w:val="left"/>
        <w:rPr/>
      </w:pPr>
      <w:r>
        <w:rPr>
          <w:rFonts w:cs="FreeSans"/>
          <w:b/>
          <w:bCs/>
          <w:sz w:val="28"/>
          <w:szCs w:val="28"/>
          <w:shd w:fill="auto" w:val="clear"/>
        </w:rPr>
        <w:t>壁紙の</w:t>
      </w:r>
      <w:r>
        <w:rPr>
          <w:shd w:fill="auto" w:val="clear"/>
        </w:rPr>
        <w:t>変更は可能ですか？</w:t>
      </w:r>
    </w:p>
    <w:p>
      <w:pPr>
        <w:pStyle w:val="Normal"/>
        <w:bidi w:val="0"/>
        <w:jc w:val="left"/>
        <w:rPr/>
      </w:pPr>
      <w:r>
        <w:rPr>
          <w:shd w:fill="auto" w:val="clear"/>
        </w:rPr>
        <w:t xml:space="preserve">まず、オーバーレイファイルが背景を決定するスタイルをブロックしていることを確認してください。次に、「メニュー」→「外観」→「壁紙」→「選択」をクリックすると、利用可能な選択肢が表示されます。名前が </w:t>
      </w:r>
      <w:r>
        <w:rPr>
          <w:shd w:fill="auto" w:val="clear"/>
        </w:rPr>
        <w:t>"mxfb-"</w:t>
      </w:r>
      <w:r>
        <w:rPr>
          <w:shd w:fill="auto" w:val="clear"/>
        </w:rPr>
        <w:t>で始まる壁紙には、</w:t>
      </w:r>
      <w:r>
        <w:rPr>
          <w:shd w:fill="auto" w:val="clear"/>
        </w:rPr>
        <w:t xml:space="preserve">MX-Fluxbox </w:t>
      </w:r>
      <w:r>
        <w:rPr>
          <w:shd w:fill="auto" w:val="clear"/>
        </w:rPr>
        <w:t>のロゴが入っています。メニューから表示されるリストには、ユーザー背景</w:t>
      </w:r>
      <w:r>
        <w:rPr>
          <w:i/>
          <w:iCs/>
          <w:shd w:fill="auto" w:val="clear"/>
        </w:rPr>
        <w:t>（</w:t>
      </w:r>
      <w:r>
        <w:rPr>
          <w:i/>
          <w:iCs/>
          <w:shd w:fill="auto" w:val="clear"/>
        </w:rPr>
        <w:t>~/.fluxbox/backgrounds</w:t>
      </w:r>
      <w:r>
        <w:rPr>
          <w:shd w:fill="auto" w:val="clear"/>
        </w:rPr>
        <w:t>）とシステム背景</w:t>
      </w:r>
      <w:r>
        <w:rPr>
          <w:i/>
          <w:iCs/>
          <w:shd w:fill="auto" w:val="clear"/>
        </w:rPr>
        <w:t>（</w:t>
      </w:r>
      <w:r>
        <w:rPr>
          <w:i/>
          <w:iCs/>
          <w:shd w:fill="auto" w:val="clear"/>
        </w:rPr>
        <w:t>/usr/share/backgrounds</w:t>
      </w:r>
      <w:r>
        <w:rPr>
          <w:i/>
          <w:iCs/>
          <w:shd w:fill="auto" w:val="clear"/>
        </w:rPr>
        <w:t>）</w:t>
      </w:r>
      <w:r>
        <w:rPr>
          <w:shd w:fill="auto" w:val="clear"/>
        </w:rPr>
        <w:t>が水平線で区切られて表示されます。この設定により、ユーザーフォルダに背景を追加した後、メニューから選択できるようになります。</w:t>
      </w:r>
    </w:p>
    <w:p>
      <w:pPr>
        <w:pStyle w:val="Heading3"/>
        <w:bidi w:val="0"/>
        <w:jc w:val="left"/>
        <w:rPr>
          <w:shd w:fill="auto" w:val="clear"/>
        </w:rPr>
      </w:pPr>
      <w:r>
        <w:rPr>
          <w:shd w:fill="auto" w:val="clear"/>
        </w:rPr>
        <w:t>どのような端末がありますか？</w:t>
      </w:r>
    </w:p>
    <w:p>
      <w:pPr>
        <w:pStyle w:val="Normal"/>
        <w:numPr>
          <w:ilvl w:val="0"/>
          <w:numId w:val="20"/>
        </w:numPr>
        <w:bidi w:val="0"/>
        <w:jc w:val="left"/>
        <w:rPr>
          <w:shd w:fill="auto" w:val="clear"/>
        </w:rPr>
      </w:pPr>
      <w:r>
        <w:rPr>
          <w:shd w:fill="auto" w:val="clear"/>
        </w:rPr>
        <w:t>F4</w:t>
      </w:r>
      <w:r>
        <w:rPr>
          <w:shd w:fill="auto" w:val="clear"/>
        </w:rPr>
        <w:t>（またはメニュー＞ターミナル）＝ドロップダウン</w:t>
      </w:r>
      <w:r>
        <w:rPr>
          <w:shd w:fill="auto" w:val="clear"/>
        </w:rPr>
        <w:t>Xfce4-terminal</w:t>
      </w:r>
    </w:p>
    <w:p>
      <w:pPr>
        <w:pStyle w:val="Normal"/>
        <w:numPr>
          <w:ilvl w:val="0"/>
          <w:numId w:val="20"/>
        </w:numPr>
        <w:bidi w:val="0"/>
        <w:jc w:val="left"/>
        <w:rPr>
          <w:shd w:fill="auto" w:val="clear"/>
        </w:rPr>
      </w:pPr>
      <w:r>
        <w:rPr>
          <w:shd w:fill="auto" w:val="clear"/>
        </w:rPr>
        <w:t>メニューまたは</w:t>
      </w:r>
      <w:r>
        <w:rPr>
          <w:shd w:fill="auto" w:val="clear"/>
        </w:rPr>
        <w:t>F2</w:t>
      </w:r>
      <w:r>
        <w:rPr>
          <w:shd w:fill="auto" w:val="clear"/>
        </w:rPr>
        <w:t>：</w:t>
      </w:r>
      <w:r>
        <w:rPr>
          <w:i w:val="false"/>
          <w:iCs w:val="false"/>
          <w:shd w:fill="auto" w:val="clear"/>
        </w:rPr>
        <w:t xml:space="preserve">roxterm </w:t>
      </w:r>
    </w:p>
    <w:p>
      <w:pPr>
        <w:pStyle w:val="Heading3"/>
        <w:bidi w:val="0"/>
        <w:jc w:val="left"/>
        <w:rPr>
          <w:shd w:fill="auto" w:val="clear"/>
        </w:rPr>
      </w:pPr>
      <w:r>
        <w:rPr>
          <w:shd w:fill="auto" w:val="clear"/>
        </w:rPr>
        <w:t>独自のキーストロークの組み合わせを使用できますか？</w:t>
      </w:r>
    </w:p>
    <w:p>
      <w:pPr>
        <w:pStyle w:val="Normal"/>
        <w:bidi w:val="0"/>
        <w:jc w:val="left"/>
        <w:rPr>
          <w:shd w:fill="auto" w:val="clear"/>
        </w:rPr>
      </w:pPr>
      <w:r>
        <w:rPr>
          <w:shd w:fill="auto" w:val="clear"/>
        </w:rPr>
        <w:t>はい。多くのキーは、</w:t>
      </w:r>
      <w:r>
        <w:rPr>
          <w:i w:val="false"/>
          <w:iCs w:val="false"/>
          <w:shd w:fill="auto" w:val="clear"/>
        </w:rPr>
        <w:t>メニュー＞設定＞設定＞キー</w:t>
      </w:r>
      <w:r>
        <w:rPr>
          <w:shd w:fill="auto" w:val="clear"/>
        </w:rPr>
        <w:t>にデフォルトで表示されています。いくつかのキーの名前は少しわかりにくいです。</w:t>
      </w:r>
    </w:p>
    <w:p>
      <w:pPr>
        <w:pStyle w:val="Normal"/>
        <w:numPr>
          <w:ilvl w:val="0"/>
          <w:numId w:val="21"/>
        </w:numPr>
        <w:bidi w:val="0"/>
        <w:jc w:val="left"/>
        <w:rPr>
          <w:shd w:fill="auto" w:val="clear"/>
        </w:rPr>
      </w:pPr>
      <w:r>
        <w:rPr>
          <w:shd w:fill="auto" w:val="clear"/>
        </w:rPr>
        <w:t>Mod1 = Alt</w:t>
      </w:r>
    </w:p>
    <w:p>
      <w:pPr>
        <w:pStyle w:val="Normal"/>
        <w:numPr>
          <w:ilvl w:val="0"/>
          <w:numId w:val="21"/>
        </w:numPr>
        <w:bidi w:val="0"/>
        <w:jc w:val="left"/>
        <w:rPr>
          <w:shd w:fill="auto" w:val="clear"/>
        </w:rPr>
      </w:pPr>
      <w:r>
        <w:rPr>
          <w:shd w:fill="auto" w:val="clear"/>
        </w:rPr>
        <w:t xml:space="preserve">Mod4 = </w:t>
      </w:r>
      <w:r>
        <w:rPr>
          <w:shd w:fill="auto" w:val="clear"/>
        </w:rPr>
        <w:t>ロゴキー</w:t>
      </w:r>
      <w:r>
        <w:rPr>
          <w:shd w:fill="auto" w:val="clear"/>
        </w:rPr>
        <w:t>(Windows, Apple)</w:t>
      </w:r>
    </w:p>
    <w:p>
      <w:pPr>
        <w:pStyle w:val="Normal"/>
        <w:bidi w:val="0"/>
        <w:jc w:val="left"/>
        <w:rPr/>
      </w:pPr>
      <w:r>
        <w:rPr>
          <w:shd w:fill="auto" w:val="clear"/>
        </w:rPr>
        <w:t xml:space="preserve">More: </w:t>
      </w:r>
      <w:hyperlink r:id="rId18">
        <w:r>
          <w:rPr>
            <w:rStyle w:val="InternetLink"/>
            <w:shd w:fill="auto" w:val="clear"/>
          </w:rPr>
          <w:t>http://fluxbox.sourceforge.net/docbook/en/html/c296.html</w:t>
        </w:r>
      </w:hyperlink>
    </w:p>
    <w:p>
      <w:pPr>
        <w:pStyle w:val="Normal"/>
        <w:bidi w:val="0"/>
        <w:jc w:val="left"/>
        <w:rPr>
          <w:shd w:fill="auto" w:val="clear"/>
        </w:rPr>
      </w:pPr>
      <w:r>
        <w:rPr>
          <w:shd w:fill="auto" w:val="clear"/>
        </w:rPr>
      </w:r>
    </w:p>
    <w:p>
      <w:pPr>
        <w:pStyle w:val="Normal"/>
        <w:bidi w:val="0"/>
        <w:jc w:val="left"/>
        <w:rPr>
          <w:shd w:fill="auto" w:val="clear"/>
        </w:rPr>
      </w:pPr>
      <w:r>
        <w:rPr>
          <w:shd w:fill="auto" w:val="clear"/>
        </w:rPr>
        <w:t>MX-Fluxbox</w:t>
      </w:r>
      <w:r>
        <w:rPr>
          <w:shd w:fill="auto" w:val="clear"/>
        </w:rPr>
        <w:t>には</w:t>
      </w:r>
      <w:r>
        <w:rPr>
          <w:shd w:fill="auto" w:val="clear"/>
        </w:rPr>
        <w:t>6</w:t>
      </w:r>
      <w:r>
        <w:rPr>
          <w:shd w:fill="auto" w:val="clear"/>
        </w:rPr>
        <w:t>つの専用ファンクションキーがあります（変更するには</w:t>
      </w:r>
      <w:r>
        <w:rPr>
          <w:i/>
          <w:iCs/>
          <w:shd w:fill="auto" w:val="clear"/>
        </w:rPr>
        <w:t>キー</w:t>
      </w:r>
      <w:r>
        <w:rPr>
          <w:shd w:fill="auto" w:val="clear"/>
        </w:rPr>
        <w:t>ファイルの上部を参照してください）。</w:t>
      </w:r>
    </w:p>
    <w:p>
      <w:pPr>
        <w:pStyle w:val="Normal"/>
        <w:numPr>
          <w:ilvl w:val="0"/>
          <w:numId w:val="22"/>
        </w:numPr>
        <w:bidi w:val="0"/>
        <w:jc w:val="left"/>
        <w:rPr>
          <w:shd w:fill="auto" w:val="clear"/>
        </w:rPr>
      </w:pPr>
      <w:r>
        <w:rPr>
          <w:shd w:fill="auto" w:val="clear"/>
        </w:rPr>
        <w:t>F1:MX-Fluxbox</w:t>
      </w:r>
      <w:r>
        <w:rPr>
          <w:shd w:fill="auto" w:val="clear"/>
        </w:rPr>
        <w:t>のドキュメント</w:t>
      </w:r>
    </w:p>
    <w:p>
      <w:pPr>
        <w:pStyle w:val="Normal"/>
        <w:numPr>
          <w:ilvl w:val="0"/>
          <w:numId w:val="22"/>
        </w:numPr>
        <w:bidi w:val="0"/>
        <w:jc w:val="left"/>
        <w:rPr>
          <w:shd w:fill="auto" w:val="clear"/>
        </w:rPr>
      </w:pPr>
      <w:r>
        <w:rPr>
          <w:shd w:fill="auto" w:val="clear"/>
        </w:rPr>
        <w:t>F2</w:t>
      </w:r>
      <w:r>
        <w:rPr>
          <w:shd w:fill="auto" w:val="clear"/>
        </w:rPr>
        <w:t xml:space="preserve">：クイックアプリランナー </w:t>
      </w:r>
      <w:r>
        <w:rPr>
          <w:shd w:fill="auto" w:val="clear"/>
        </w:rPr>
        <w:t>"</w:t>
      </w:r>
      <w:hyperlink r:id="rId19">
        <w:r>
          <w:rPr>
            <w:rStyle w:val="InternetLink"/>
            <w:shd w:fill="auto" w:val="clear"/>
          </w:rPr>
          <w:t xml:space="preserve">rofi </w:t>
        </w:r>
      </w:hyperlink>
      <w:r>
        <w:rPr>
          <w:shd w:fill="auto" w:val="clear"/>
        </w:rPr>
        <w:t>"</w:t>
      </w:r>
      <w:r>
        <w:rPr>
          <w:shd w:fill="auto" w:val="clear"/>
        </w:rPr>
        <w:t xml:space="preserve">でコマンドを実行する </w:t>
      </w:r>
    </w:p>
    <w:p>
      <w:pPr>
        <w:pStyle w:val="Normal"/>
        <w:numPr>
          <w:ilvl w:val="0"/>
          <w:numId w:val="22"/>
        </w:numPr>
        <w:bidi w:val="0"/>
        <w:jc w:val="left"/>
        <w:rPr>
          <w:shd w:fill="auto" w:val="clear"/>
        </w:rPr>
      </w:pPr>
      <w:r>
        <w:rPr>
          <w:shd w:fill="auto" w:val="clear"/>
        </w:rPr>
        <w:t>F3</w:t>
      </w:r>
      <w:r>
        <w:rPr>
          <w:shd w:fill="auto" w:val="clear"/>
        </w:rPr>
        <w:t>：ファイルマネージャー</w:t>
      </w:r>
    </w:p>
    <w:p>
      <w:pPr>
        <w:pStyle w:val="Normal"/>
        <w:numPr>
          <w:ilvl w:val="0"/>
          <w:numId w:val="22"/>
        </w:numPr>
        <w:bidi w:val="0"/>
        <w:jc w:val="left"/>
        <w:rPr>
          <w:shd w:fill="auto" w:val="clear"/>
        </w:rPr>
      </w:pPr>
      <w:r>
        <w:rPr>
          <w:shd w:fill="auto" w:val="clear"/>
        </w:rPr>
        <w:t xml:space="preserve">F4: </w:t>
      </w:r>
      <w:r>
        <w:rPr>
          <w:shd w:fill="auto" w:val="clear"/>
        </w:rPr>
        <w:t>ドロップダウンターミナル</w:t>
      </w:r>
    </w:p>
    <w:p>
      <w:pPr>
        <w:pStyle w:val="Normal"/>
        <w:numPr>
          <w:ilvl w:val="0"/>
          <w:numId w:val="22"/>
        </w:numPr>
        <w:bidi w:val="0"/>
        <w:jc w:val="left"/>
        <w:rPr>
          <w:shd w:fill="auto" w:val="clear"/>
        </w:rPr>
      </w:pPr>
      <w:r>
        <w:rPr>
          <w:shd w:fill="auto" w:val="clear"/>
        </w:rPr>
        <w:t>F5: MX</w:t>
      </w:r>
      <w:r>
        <w:rPr>
          <w:shd w:fill="auto" w:val="clear"/>
        </w:rPr>
        <w:t>ツール</w:t>
      </w:r>
    </w:p>
    <w:p>
      <w:pPr>
        <w:pStyle w:val="Normal"/>
        <w:numPr>
          <w:ilvl w:val="0"/>
          <w:numId w:val="22"/>
        </w:numPr>
        <w:bidi w:val="0"/>
        <w:jc w:val="left"/>
        <w:rPr>
          <w:shd w:fill="auto" w:val="clear"/>
        </w:rPr>
      </w:pPr>
      <w:r>
        <w:rPr>
          <w:shd w:fill="auto" w:val="clear"/>
        </w:rPr>
        <w:t xml:space="preserve">F6: </w:t>
      </w:r>
      <w:r>
        <w:rPr>
          <w:shd w:fill="auto" w:val="clear"/>
        </w:rPr>
        <w:t>すべてのアプリ</w:t>
      </w:r>
    </w:p>
    <w:p>
      <w:pPr>
        <w:pStyle w:val="Heading3"/>
        <w:bidi w:val="0"/>
        <w:jc w:val="left"/>
        <w:rPr>
          <w:shd w:fill="auto" w:val="clear"/>
        </w:rPr>
      </w:pPr>
      <w:r>
        <w:rPr>
          <w:shd w:fill="auto" w:val="clear"/>
        </w:rPr>
        <w:t>どのようなスクリーンオプションがありますか？</w:t>
      </w:r>
    </w:p>
    <w:p>
      <w:pPr>
        <w:pStyle w:val="Normal"/>
        <w:numPr>
          <w:ilvl w:val="0"/>
          <w:numId w:val="23"/>
        </w:numPr>
        <w:bidi w:val="0"/>
        <w:jc w:val="left"/>
        <w:rPr>
          <w:shd w:fill="auto" w:val="clear"/>
        </w:rPr>
      </w:pPr>
      <w:r>
        <w:rPr>
          <w:shd w:fill="auto" w:val="clear"/>
        </w:rPr>
        <w:t>明るさ：システムトレイのバッテリーアイコンを右クリックします。</w:t>
      </w:r>
    </w:p>
    <w:p>
      <w:pPr>
        <w:pStyle w:val="Normal"/>
        <w:numPr>
          <w:ilvl w:val="0"/>
          <w:numId w:val="23"/>
        </w:numPr>
        <w:bidi w:val="0"/>
        <w:jc w:val="left"/>
        <w:rPr>
          <w:shd w:fill="auto" w:val="clear"/>
        </w:rPr>
      </w:pPr>
      <w:r>
        <w:rPr>
          <w:shd w:fill="auto" w:val="clear"/>
        </w:rPr>
        <w:t xml:space="preserve">Capture: </w:t>
      </w:r>
      <w:r>
        <w:rPr>
          <w:shd w:fill="auto" w:val="clear"/>
        </w:rPr>
        <w:t>ドックにある専用のアイコンが</w:t>
      </w:r>
      <w:r>
        <w:rPr>
          <w:shd w:fill="auto" w:val="clear"/>
        </w:rPr>
        <w:t>mxfb-quickshot</w:t>
      </w:r>
      <w:r>
        <w:rPr>
          <w:shd w:fill="auto" w:val="clear"/>
        </w:rPr>
        <w:t>を実行します。もし</w:t>
      </w:r>
      <w:r>
        <w:rPr>
          <w:shd w:fill="auto" w:val="clear"/>
        </w:rPr>
        <w:t>Print Screen</w:t>
      </w:r>
      <w:r>
        <w:rPr>
          <w:shd w:fill="auto" w:val="clear"/>
        </w:rPr>
        <w:t>（別名</w:t>
      </w:r>
      <w:r>
        <w:rPr>
          <w:shd w:fill="auto" w:val="clear"/>
        </w:rPr>
        <w:t>Print</w:t>
      </w:r>
      <w:r>
        <w:rPr>
          <w:shd w:fill="auto" w:val="clear"/>
        </w:rPr>
        <w:t>、</w:t>
      </w:r>
      <w:r>
        <w:rPr>
          <w:shd w:fill="auto" w:val="clear"/>
        </w:rPr>
        <w:t>PrtSc</w:t>
      </w:r>
      <w:r>
        <w:rPr>
          <w:shd w:fill="auto" w:val="clear"/>
        </w:rPr>
        <w:t>など）キーがあれば、それも使えるはずです。</w:t>
      </w:r>
    </w:p>
    <w:p>
      <w:pPr>
        <w:pStyle w:val="Normal"/>
        <w:bidi w:val="0"/>
        <w:jc w:val="left"/>
        <w:rPr>
          <w:shd w:fill="auto" w:val="clear"/>
        </w:rPr>
      </w:pPr>
      <w:r>
        <w:rPr>
          <w:shd w:fill="auto" w:val="clear"/>
        </w:rPr>
      </w:r>
    </w:p>
    <w:p>
      <w:pPr>
        <w:pStyle w:val="Heading3"/>
        <w:bidi w:val="0"/>
        <w:jc w:val="left"/>
        <w:rPr>
          <w:shd w:fill="auto" w:val="clear"/>
        </w:rPr>
      </w:pPr>
      <w:r>
        <w:rPr>
          <w:shd w:fill="auto" w:val="clear"/>
        </w:rPr>
        <w:t>スリットについての記事を読みましたが、それは何ですか？</w:t>
      </w:r>
    </w:p>
    <w:p>
      <w:pPr>
        <w:pStyle w:val="TextBody"/>
        <w:bidi w:val="0"/>
        <w:jc w:val="left"/>
        <w:rPr/>
      </w:pPr>
      <w:r>
        <w:rPr>
          <w:shd w:fill="auto" w:val="clear"/>
        </w:rPr>
        <w:t>スリットは元々</w:t>
      </w:r>
      <w:hyperlink r:id="rId20">
        <w:r>
          <w:rPr>
            <w:rStyle w:val="InternetLink"/>
            <w:shd w:fill="auto" w:val="clear"/>
          </w:rPr>
          <w:t>Dockapps</w:t>
        </w:r>
      </w:hyperlink>
      <w:r>
        <w:rPr>
          <w:shd w:fill="auto" w:val="clear"/>
        </w:rPr>
        <w:t>のコンテナとして考えられたものですが、</w:t>
      </w:r>
      <w:r>
        <w:rPr>
          <w:shd w:fill="auto" w:val="clear"/>
        </w:rPr>
        <w:t>MXFB</w:t>
      </w:r>
      <w:r>
        <w:rPr>
          <w:shd w:fill="auto" w:val="clear"/>
        </w:rPr>
        <w:t>では主に</w:t>
      </w:r>
      <w:r>
        <w:rPr>
          <w:shd w:fill="auto" w:val="clear"/>
        </w:rPr>
        <w:t>Dock</w:t>
      </w:r>
      <w:r>
        <w:rPr>
          <w:shd w:fill="auto" w:val="clear"/>
        </w:rPr>
        <w:t xml:space="preserve">に使用されています。デスクトップ上の様々な場所に配置することができます。 </w:t>
      </w:r>
    </w:p>
    <w:p>
      <w:pPr>
        <w:pStyle w:val="TextBody"/>
        <w:numPr>
          <w:ilvl w:val="0"/>
          <w:numId w:val="24"/>
        </w:numPr>
        <w:bidi w:val="0"/>
        <w:jc w:val="left"/>
        <w:rPr>
          <w:shd w:fill="auto" w:val="clear"/>
        </w:rPr>
      </w:pPr>
      <w:r>
        <w:rPr>
          <w:shd w:fill="auto" w:val="clear"/>
        </w:rPr>
        <w:t>左上、中央上、右上</w:t>
      </w:r>
    </w:p>
    <w:p>
      <w:pPr>
        <w:pStyle w:val="TextBody"/>
        <w:numPr>
          <w:ilvl w:val="0"/>
          <w:numId w:val="24"/>
        </w:numPr>
        <w:bidi w:val="0"/>
        <w:jc w:val="left"/>
        <w:rPr>
          <w:shd w:fill="auto" w:val="clear"/>
        </w:rPr>
      </w:pPr>
      <w:r>
        <w:rPr>
          <w:shd w:fill="auto" w:val="clear"/>
        </w:rPr>
        <w:t>左センター、右センター</w:t>
      </w:r>
    </w:p>
    <w:p>
      <w:pPr>
        <w:pStyle w:val="TextBody"/>
        <w:numPr>
          <w:ilvl w:val="0"/>
          <w:numId w:val="24"/>
        </w:numPr>
        <w:bidi w:val="0"/>
        <w:jc w:val="left"/>
        <w:rPr>
          <w:shd w:fill="auto" w:val="clear"/>
        </w:rPr>
      </w:pPr>
      <w:r>
        <w:rPr>
          <w:shd w:fill="auto" w:val="clear"/>
        </w:rPr>
        <w:t>左下、左下、中央、右下</w:t>
      </w:r>
    </w:p>
    <w:p>
      <w:pPr>
        <w:pStyle w:val="TextBody"/>
        <w:bidi w:val="0"/>
        <w:jc w:val="left"/>
        <w:rPr>
          <w:shd w:fill="auto" w:val="clear"/>
        </w:rPr>
      </w:pPr>
      <w:r>
        <w:rPr>
          <w:shd w:fill="auto" w:val="clear"/>
        </w:rPr>
        <w:t>このターミナルコマンドで、</w:t>
      </w:r>
      <w:r>
        <w:rPr>
          <w:shd w:fill="auto" w:val="clear"/>
        </w:rPr>
        <w:t>dockapps</w:t>
      </w:r>
      <w:r>
        <w:rPr>
          <w:shd w:fill="auto" w:val="clear"/>
        </w:rPr>
        <w:t>のデフォルトレポを検索することができます。</w:t>
      </w:r>
    </w:p>
    <w:p>
      <w:pPr>
        <w:pStyle w:val="TextBody"/>
        <w:bidi w:val="0"/>
        <w:jc w:val="left"/>
        <w:rPr>
          <w:shd w:fill="auto" w:val="clear"/>
        </w:rPr>
      </w:pPr>
      <w:r>
        <w:rPr>
          <w:i/>
          <w:iCs/>
          <w:shd w:fill="auto" w:val="clear"/>
        </w:rPr>
        <w:t xml:space="preserve">apt-cache search dockapp </w:t>
      </w:r>
    </w:p>
    <w:p>
      <w:pPr>
        <w:pStyle w:val="TextBody"/>
        <w:bidi w:val="0"/>
        <w:jc w:val="left"/>
        <w:rPr>
          <w:shd w:fill="auto" w:val="clear"/>
        </w:rPr>
      </w:pPr>
      <w:r>
        <w:rPr>
          <w:shd w:fill="auto" w:val="clear"/>
        </w:rPr>
        <w:t xml:space="preserve">レポにある多くのものは、うまく機能しないかもしれませんが、見てみる価値はあります。 </w:t>
      </w:r>
    </w:p>
    <w:p>
      <w:pPr>
        <w:pStyle w:val="TextBody"/>
        <w:bidi w:val="0"/>
        <w:jc w:val="left"/>
        <w:rPr/>
      </w:pPr>
      <w:r>
        <w:rPr>
          <w:b w:val="false"/>
          <w:bCs w:val="false"/>
          <w:shd w:fill="auto" w:val="clear"/>
        </w:rPr>
        <w:t>apt-cache</w:t>
      </w:r>
      <w:r>
        <w:rPr>
          <w:b w:val="false"/>
          <w:bCs w:val="false"/>
          <w:shd w:fill="auto" w:val="clear"/>
        </w:rPr>
        <w:t>で検索しても出てこない、とても興味深くて便利な</w:t>
      </w:r>
      <w:r>
        <w:rPr>
          <w:b w:val="false"/>
          <w:bCs w:val="false"/>
          <w:shd w:fill="auto" w:val="clear"/>
        </w:rPr>
        <w:t>dockapp</w:t>
      </w:r>
      <w:r>
        <w:rPr>
          <w:b w:val="false"/>
          <w:bCs w:val="false"/>
          <w:shd w:fill="auto" w:val="clear"/>
        </w:rPr>
        <w:t>が、</w:t>
      </w:r>
      <w:r>
        <w:rPr>
          <w:b w:val="false"/>
          <w:bCs w:val="false"/>
          <w:shd w:fill="auto" w:val="clear"/>
        </w:rPr>
        <w:t>MX-Fluxbox</w:t>
      </w:r>
      <w:r>
        <w:rPr>
          <w:b w:val="false"/>
          <w:bCs w:val="false"/>
          <w:shd w:fill="auto" w:val="clear"/>
        </w:rPr>
        <w:t>にデフォルトでインストールされているモニタースタック</w:t>
      </w:r>
      <w:hyperlink r:id="rId21">
        <w:r>
          <w:rPr>
            <w:rStyle w:val="InternetLink"/>
            <w:b/>
            <w:bCs/>
            <w:shd w:fill="auto" w:val="clear"/>
          </w:rPr>
          <w:t>gkrellm</w:t>
        </w:r>
      </w:hyperlink>
      <w:r>
        <w:rPr>
          <w:b w:val="false"/>
          <w:bCs w:val="false"/>
          <w:shd w:fill="auto" w:val="clear"/>
        </w:rPr>
        <w:t xml:space="preserve">です。メニュー </w:t>
      </w:r>
      <w:r>
        <w:rPr>
          <w:b w:val="false"/>
          <w:bCs w:val="false"/>
          <w:shd w:fill="auto" w:val="clear"/>
        </w:rPr>
        <w:t xml:space="preserve">&gt; </w:t>
      </w:r>
      <w:r>
        <w:rPr>
          <w:b w:val="false"/>
          <w:bCs w:val="false"/>
          <w:shd w:fill="auto" w:val="clear"/>
        </w:rPr>
        <w:t xml:space="preserve">システム </w:t>
      </w:r>
      <w:r>
        <w:rPr>
          <w:b w:val="false"/>
          <w:bCs w:val="false"/>
          <w:shd w:fill="auto" w:val="clear"/>
        </w:rPr>
        <w:t xml:space="preserve">&gt; </w:t>
      </w:r>
      <w:r>
        <w:rPr>
          <w:b w:val="false"/>
          <w:bCs w:val="false"/>
          <w:shd w:fill="auto" w:val="clear"/>
        </w:rPr>
        <w:t xml:space="preserve">モニターをクリックすると利用でき、多くの設定オプション </w:t>
      </w:r>
      <w:r>
        <w:rPr>
          <w:b w:val="false"/>
          <w:bCs w:val="false"/>
          <w:shd w:fill="auto" w:val="clear"/>
        </w:rPr>
        <w:t>(</w:t>
      </w:r>
      <w:r>
        <w:rPr>
          <w:b w:val="false"/>
          <w:bCs w:val="false"/>
          <w:shd w:fill="auto" w:val="clear"/>
        </w:rPr>
        <w:t>トップラベルやチャートの</w:t>
      </w:r>
      <w:r>
        <w:rPr>
          <w:b w:val="false"/>
          <w:bCs w:val="false"/>
          <w:shd w:fill="auto" w:val="clear"/>
        </w:rPr>
        <w:t>1</w:t>
      </w:r>
      <w:r>
        <w:rPr>
          <w:b w:val="false"/>
          <w:bCs w:val="false"/>
          <w:shd w:fill="auto" w:val="clear"/>
        </w:rPr>
        <w:t>つを右クリック</w:t>
      </w:r>
      <w:r>
        <w:rPr>
          <w:b w:val="false"/>
          <w:bCs w:val="false"/>
          <w:shd w:fill="auto" w:val="clear"/>
        </w:rPr>
        <w:t>)</w:t>
      </w:r>
      <w:r>
        <w:rPr>
          <w:b w:val="false"/>
          <w:bCs w:val="false"/>
          <w:shd w:fill="auto" w:val="clear"/>
        </w:rPr>
        <w:t>、多くの</w:t>
      </w:r>
      <w:hyperlink r:id="rId22">
        <w:r>
          <w:rPr>
            <w:rStyle w:val="InternetLink"/>
            <w:b w:val="false"/>
            <w:bCs w:val="false"/>
            <w:shd w:fill="auto" w:val="clear"/>
          </w:rPr>
          <w:t>スキン、</w:t>
        </w:r>
      </w:hyperlink>
      <w:r>
        <w:rPr>
          <w:b w:val="false"/>
          <w:bCs w:val="false"/>
          <w:shd w:fill="auto" w:val="clear"/>
        </w:rPr>
        <w:t>多くの</w:t>
      </w:r>
      <w:hyperlink r:id="rId23">
        <w:r>
          <w:rPr>
            <w:rStyle w:val="InternetLink"/>
            <w:b w:val="false"/>
            <w:bCs w:val="false"/>
            <w:shd w:fill="auto" w:val="clear"/>
          </w:rPr>
          <w:t>プラグイン</w:t>
        </w:r>
      </w:hyperlink>
      <w:r>
        <w:rPr>
          <w:b w:val="false"/>
          <w:bCs w:val="false"/>
          <w:shd w:fill="auto" w:val="clear"/>
        </w:rPr>
        <w:t>があります。いくつかのスキンはデフォルトでインストールされており、</w:t>
      </w:r>
      <w:r>
        <w:rPr>
          <w:b w:val="false"/>
          <w:bCs w:val="false"/>
          <w:shd w:fill="auto" w:val="clear"/>
        </w:rPr>
        <w:t>Shift-PageUp</w:t>
      </w:r>
      <w:r>
        <w:rPr>
          <w:b w:val="false"/>
          <w:bCs w:val="false"/>
          <w:shd w:fill="auto" w:val="clear"/>
        </w:rPr>
        <w:t xml:space="preserve">をクリックして確認・選択することができます。便利なプラグインは </w:t>
      </w:r>
      <w:r>
        <w:rPr>
          <w:b w:val="false"/>
          <w:bCs w:val="false"/>
          <w:shd w:fill="auto" w:val="clear"/>
        </w:rPr>
        <w:t xml:space="preserve">repos </w:t>
      </w:r>
      <w:r>
        <w:rPr>
          <w:b w:val="false"/>
          <w:bCs w:val="false"/>
          <w:shd w:fill="auto" w:val="clear"/>
        </w:rPr>
        <w:t xml:space="preserve">の </w:t>
      </w:r>
      <w:r>
        <w:rPr>
          <w:b/>
          <w:bCs/>
          <w:shd w:fill="auto" w:val="clear"/>
        </w:rPr>
        <w:t xml:space="preserve">gkrellweather </w:t>
      </w:r>
      <w:r>
        <w:rPr>
          <w:b w:val="false"/>
          <w:bCs w:val="false"/>
          <w:shd w:fill="auto" w:val="clear"/>
        </w:rPr>
        <w:t>からインストールでき、</w:t>
      </w:r>
      <w:r>
        <w:rPr>
          <w:b w:val="false"/>
          <w:bCs w:val="false"/>
          <w:i w:val="false"/>
          <w:iCs w:val="false"/>
          <w:shd w:fill="auto" w:val="clear"/>
        </w:rPr>
        <w:t xml:space="preserve">MX repos </w:t>
      </w:r>
      <w:r>
        <w:rPr>
          <w:b w:val="false"/>
          <w:bCs w:val="false"/>
          <w:i w:val="false"/>
          <w:iCs w:val="false"/>
          <w:shd w:fill="auto" w:val="clear"/>
        </w:rPr>
        <w:t>のバージョンがインストールされていると</w:t>
      </w:r>
      <w:r>
        <w:rPr>
          <w:b w:val="false"/>
          <w:bCs w:val="false"/>
          <w:shd w:fill="auto" w:val="clear"/>
        </w:rPr>
        <w:t>うまく動作します。</w:t>
      </w:r>
    </w:p>
    <w:p>
      <w:pPr>
        <w:pStyle w:val="Heading1"/>
        <w:numPr>
          <w:ilvl w:val="0"/>
          <w:numId w:val="0"/>
        </w:numPr>
        <w:bidi w:val="0"/>
        <w:ind w:left="0" w:hanging="0"/>
        <w:jc w:val="left"/>
        <w:rPr>
          <w:rFonts w:ascii="Liberation Sans" w:hAnsi="Liberation Sans" w:eastAsia="WenQuanYi Micro Hei" w:cs="FreeSans"/>
          <w:b/>
          <w:b/>
          <w:bCs/>
          <w:sz w:val="36"/>
          <w:szCs w:val="36"/>
          <w:shd w:fill="auto" w:val="clear"/>
        </w:rPr>
      </w:pPr>
      <w:r>
        <w:rPr>
          <w:rFonts w:eastAsia="WenQuanYi Micro Hei" w:cs="FreeSans"/>
          <w:b/>
          <w:bCs/>
          <w:sz w:val="36"/>
          <w:szCs w:val="36"/>
          <w:shd w:fill="auto" w:val="clear"/>
        </w:rPr>
      </w:r>
      <w:r>
        <w:br w:type="page"/>
      </w:r>
    </w:p>
    <w:p>
      <w:pPr>
        <w:pStyle w:val="Heading1"/>
        <w:bidi w:val="0"/>
        <w:jc w:val="left"/>
        <w:rPr/>
      </w:pPr>
      <w:bookmarkStart w:id="11" w:name="__RefHeading___Toc1681_3540384480"/>
      <w:bookmarkEnd w:id="11"/>
      <w:r>
        <w:rPr>
          <w:rFonts w:eastAsia="WenQuanYi Micro Hei" w:cs="FreeSans"/>
          <w:b/>
          <w:bCs/>
          <w:sz w:val="36"/>
          <w:szCs w:val="36"/>
          <w:shd w:fill="auto" w:val="clear"/>
        </w:rPr>
        <w:t>6</w:t>
      </w:r>
      <w:r>
        <w:rPr>
          <w:shd w:fill="auto" w:val="clear"/>
        </w:rPr>
        <w:t>.</w:t>
      </w:r>
      <w:r>
        <w:rPr>
          <w:shd w:fill="auto" w:val="clear"/>
        </w:rPr>
        <w:t>リンク</w:t>
      </w:r>
    </w:p>
    <w:p>
      <w:pPr>
        <w:pStyle w:val="TextBody"/>
        <w:bidi w:val="0"/>
        <w:jc w:val="left"/>
        <w:rPr>
          <w:shd w:fill="auto" w:val="clear"/>
        </w:rPr>
      </w:pPr>
      <w:r>
        <w:rPr>
          <w:shd w:fill="auto" w:val="clear"/>
        </w:rPr>
      </w:r>
    </w:p>
    <w:p>
      <w:pPr>
        <w:pStyle w:val="TextBody"/>
        <w:bidi w:val="0"/>
        <w:jc w:val="left"/>
        <w:rPr/>
      </w:pPr>
      <w:r>
        <w:rPr>
          <w:shd w:fill="auto" w:val="clear"/>
        </w:rPr>
        <w:t>man</w:t>
      </w:r>
      <w:r>
        <w:rPr>
          <w:shd w:fill="auto" w:val="clear"/>
        </w:rPr>
        <w:t xml:space="preserve">ファイル（ターミナルまたは </w:t>
      </w:r>
      <w:hyperlink r:id="rId24">
        <w:r>
          <w:rPr>
            <w:rStyle w:val="InternetLink"/>
            <w:shd w:fill="auto" w:val="clear"/>
          </w:rPr>
          <w:t>https://linux.die.net/man/</w:t>
        </w:r>
      </w:hyperlink>
      <w:r>
        <w:rPr>
          <w:shd w:fill="auto" w:val="clear"/>
        </w:rPr>
        <w:t>）。</w:t>
      </w:r>
    </w:p>
    <w:p>
      <w:pPr>
        <w:pStyle w:val="TextBody"/>
        <w:numPr>
          <w:ilvl w:val="0"/>
          <w:numId w:val="25"/>
        </w:numPr>
        <w:bidi w:val="0"/>
        <w:jc w:val="left"/>
        <w:rPr>
          <w:shd w:fill="auto" w:val="clear"/>
        </w:rPr>
      </w:pPr>
      <w:r>
        <w:rPr>
          <w:shd w:fill="auto" w:val="clear"/>
        </w:rPr>
        <w:t>フラックスボックス</w:t>
      </w:r>
    </w:p>
    <w:p>
      <w:pPr>
        <w:pStyle w:val="TextBody"/>
        <w:numPr>
          <w:ilvl w:val="0"/>
          <w:numId w:val="25"/>
        </w:numPr>
        <w:bidi w:val="0"/>
        <w:jc w:val="left"/>
        <w:rPr>
          <w:shd w:fill="auto" w:val="clear"/>
        </w:rPr>
      </w:pPr>
      <w:r>
        <w:rPr>
          <w:shd w:fill="auto" w:val="clear"/>
        </w:rPr>
        <w:t>fluxbox-keys</w:t>
      </w:r>
    </w:p>
    <w:p>
      <w:pPr>
        <w:pStyle w:val="TextBody"/>
        <w:numPr>
          <w:ilvl w:val="0"/>
          <w:numId w:val="25"/>
        </w:numPr>
        <w:bidi w:val="0"/>
        <w:jc w:val="left"/>
        <w:rPr>
          <w:shd w:fill="auto" w:val="clear"/>
        </w:rPr>
      </w:pPr>
      <w:r>
        <w:rPr>
          <w:shd w:fill="auto" w:val="clear"/>
        </w:rPr>
        <w:t>fbrun</w:t>
      </w:r>
    </w:p>
    <w:p>
      <w:pPr>
        <w:pStyle w:val="TextBody"/>
        <w:numPr>
          <w:ilvl w:val="0"/>
          <w:numId w:val="25"/>
        </w:numPr>
        <w:bidi w:val="0"/>
        <w:jc w:val="left"/>
        <w:rPr>
          <w:shd w:fill="auto" w:val="clear"/>
        </w:rPr>
      </w:pPr>
      <w:r>
        <w:rPr>
          <w:shd w:fill="auto" w:val="clear"/>
        </w:rPr>
        <w:t>フラックススタイル</w:t>
      </w:r>
    </w:p>
    <w:p>
      <w:pPr>
        <w:pStyle w:val="TextBody"/>
        <w:numPr>
          <w:ilvl w:val="0"/>
          <w:numId w:val="25"/>
        </w:numPr>
        <w:bidi w:val="0"/>
        <w:jc w:val="left"/>
        <w:rPr>
          <w:shd w:fill="auto" w:val="clear"/>
        </w:rPr>
      </w:pPr>
      <w:r>
        <w:rPr>
          <w:shd w:fill="auto" w:val="clear"/>
        </w:rPr>
        <w:t>fluxbox-remote</w:t>
      </w:r>
    </w:p>
    <w:p>
      <w:pPr>
        <w:pStyle w:val="Normal"/>
        <w:bidi w:val="0"/>
        <w:jc w:val="left"/>
        <w:rPr/>
      </w:pPr>
      <w:hyperlink r:id="rId25">
        <w:r>
          <w:rPr>
            <w:rStyle w:val="InternetLink"/>
            <w:shd w:fill="auto" w:val="clear"/>
          </w:rPr>
          <w:t>http://fluxbox.sourceforge.net/docbook/en/pdf/fluxbook.pdf</w:t>
        </w:r>
      </w:hyperlink>
    </w:p>
    <w:p>
      <w:pPr>
        <w:pStyle w:val="Normal"/>
        <w:bidi w:val="0"/>
        <w:jc w:val="left"/>
        <w:rPr>
          <w:shd w:fill="auto" w:val="clear"/>
        </w:rPr>
      </w:pPr>
      <w:r>
        <w:rPr>
          <w:shd w:fill="auto" w:val="clear"/>
        </w:rPr>
        <w:t>基本的なハンドブック、やや古いがまだ使える</w:t>
      </w:r>
    </w:p>
    <w:p>
      <w:pPr>
        <w:pStyle w:val="Normal"/>
        <w:bidi w:val="0"/>
        <w:jc w:val="left"/>
        <w:rPr>
          <w:shd w:fill="auto" w:val="clear"/>
        </w:rPr>
      </w:pPr>
      <w:r>
        <w:rPr>
          <w:shd w:fill="auto" w:val="clear"/>
        </w:rPr>
      </w:r>
    </w:p>
    <w:p>
      <w:pPr>
        <w:pStyle w:val="Normal"/>
        <w:bidi w:val="0"/>
        <w:jc w:val="left"/>
        <w:rPr/>
      </w:pPr>
      <w:hyperlink r:id="rId26">
        <w:r>
          <w:rPr>
            <w:rStyle w:val="InternetLink"/>
            <w:shd w:fill="auto" w:val="clear"/>
          </w:rPr>
          <w:t>https://bbs.archlinux.org/viewtopic.php?id=77729</w:t>
        </w:r>
      </w:hyperlink>
    </w:p>
    <w:p>
      <w:pPr>
        <w:pStyle w:val="Normal"/>
        <w:bidi w:val="0"/>
        <w:jc w:val="left"/>
        <w:rPr>
          <w:shd w:fill="auto" w:val="clear"/>
        </w:rPr>
      </w:pPr>
      <w:r>
        <w:rPr>
          <w:shd w:fill="auto" w:val="clear"/>
        </w:rPr>
        <w:t>例を挙げての一般的な説明が良い</w:t>
      </w:r>
    </w:p>
    <w:p>
      <w:pPr>
        <w:pStyle w:val="Normal"/>
        <w:bidi w:val="0"/>
        <w:jc w:val="left"/>
        <w:rPr>
          <w:shd w:fill="auto" w:val="clear"/>
        </w:rPr>
      </w:pPr>
      <w:r>
        <w:rPr>
          <w:shd w:fill="auto" w:val="clear"/>
        </w:rPr>
      </w:r>
    </w:p>
    <w:p>
      <w:pPr>
        <w:pStyle w:val="Normal"/>
        <w:bidi w:val="0"/>
        <w:jc w:val="left"/>
        <w:rPr/>
      </w:pPr>
      <w:hyperlink r:id="rId27">
        <w:r>
          <w:rPr>
            <w:rStyle w:val="InternetLink"/>
            <w:shd w:fill="auto" w:val="clear"/>
          </w:rPr>
          <w:t>https://wiki.archlinux.org/index.php/Fluxbox</w:t>
        </w:r>
      </w:hyperlink>
    </w:p>
    <w:p>
      <w:pPr>
        <w:pStyle w:val="Normal"/>
        <w:bidi w:val="0"/>
        <w:jc w:val="left"/>
        <w:rPr>
          <w:shd w:fill="auto" w:val="clear"/>
        </w:rPr>
      </w:pPr>
      <w:r>
        <w:rPr>
          <w:shd w:fill="auto" w:val="clear"/>
        </w:rPr>
        <w:t>いくつかのコマンドは</w:t>
      </w:r>
      <w:r>
        <w:rPr>
          <w:shd w:fill="auto" w:val="clear"/>
        </w:rPr>
        <w:t>Arch</w:t>
      </w:r>
      <w:r>
        <w:rPr>
          <w:shd w:fill="auto" w:val="clear"/>
        </w:rPr>
        <w:t>特有のものです。</w:t>
      </w:r>
    </w:p>
    <w:p>
      <w:pPr>
        <w:pStyle w:val="Normal"/>
        <w:bidi w:val="0"/>
        <w:jc w:val="left"/>
        <w:rPr>
          <w:shd w:fill="auto" w:val="clear"/>
        </w:rPr>
      </w:pPr>
      <w:r>
        <w:rPr>
          <w:shd w:fill="auto" w:val="clear"/>
        </w:rPr>
      </w:r>
    </w:p>
    <w:p>
      <w:pPr>
        <w:pStyle w:val="Normal"/>
        <w:bidi w:val="0"/>
        <w:jc w:val="left"/>
        <w:rPr/>
      </w:pPr>
      <w:hyperlink r:id="rId28">
        <w:r>
          <w:rPr>
            <w:rStyle w:val="InternetLink"/>
            <w:shd w:fill="auto" w:val="clear"/>
          </w:rPr>
          <w:t>https://wiki.ubuntu.com/HowToFluxboxStyles</w:t>
        </w:r>
      </w:hyperlink>
    </w:p>
    <w:p>
      <w:pPr>
        <w:pStyle w:val="Normal"/>
        <w:bidi w:val="0"/>
        <w:jc w:val="left"/>
        <w:rPr>
          <w:shd w:fill="auto" w:val="clear"/>
        </w:rPr>
      </w:pPr>
      <w:r>
        <w:rPr>
          <w:shd w:fill="auto" w:val="clear"/>
        </w:rPr>
      </w:r>
    </w:p>
    <w:p>
      <w:pPr>
        <w:pStyle w:val="Normal"/>
        <w:bidi w:val="0"/>
        <w:jc w:val="left"/>
        <w:rPr/>
      </w:pPr>
      <w:hyperlink r:id="rId29">
        <w:r>
          <w:rPr>
            <w:rStyle w:val="InternetLink"/>
            <w:shd w:fill="auto" w:val="clear"/>
          </w:rPr>
          <w:t xml:space="preserve">https://ubuntuforums.org/showthread.php?t=617812 </w:t>
        </w:r>
      </w:hyperlink>
    </w:p>
    <w:p>
      <w:pPr>
        <w:pStyle w:val="Normal"/>
        <w:bidi w:val="0"/>
        <w:jc w:val="left"/>
        <w:rPr>
          <w:shd w:fill="auto" w:val="clear"/>
        </w:rPr>
      </w:pPr>
      <w:r>
        <w:rPr>
          <w:shd w:fill="auto" w:val="clear"/>
        </w:rPr>
        <w:t>フラックスボックスキーに関する優れたスレッド</w:t>
      </w:r>
    </w:p>
    <w:p>
      <w:pPr>
        <w:pStyle w:val="Normal"/>
        <w:bidi w:val="0"/>
        <w:jc w:val="left"/>
        <w:rPr>
          <w:shd w:fill="auto" w:val="clear"/>
        </w:rPr>
      </w:pPr>
      <w:r>
        <w:rPr>
          <w:shd w:fill="auto" w:val="clear"/>
        </w:rPr>
      </w:r>
    </w:p>
    <w:p>
      <w:pPr>
        <w:pStyle w:val="Normal"/>
        <w:bidi w:val="0"/>
        <w:jc w:val="left"/>
        <w:rPr/>
      </w:pPr>
      <w:hyperlink r:id="rId30">
        <w:r>
          <w:rPr>
            <w:rStyle w:val="InternetLink"/>
            <w:shd w:fill="auto" w:val="clear"/>
          </w:rPr>
          <w:t>https://wiki.debian.org/FluxBox</w:t>
        </w:r>
      </w:hyperlink>
    </w:p>
    <w:p>
      <w:pPr>
        <w:pStyle w:val="Normal"/>
        <w:bidi w:val="0"/>
        <w:jc w:val="left"/>
        <w:rPr>
          <w:shd w:fill="auto" w:val="clear"/>
        </w:rPr>
      </w:pPr>
      <w:r>
        <w:rPr>
          <w:shd w:fill="auto" w:val="clear"/>
        </w:rPr>
      </w:r>
    </w:p>
    <w:p>
      <w:pPr>
        <w:pStyle w:val="Normal"/>
        <w:bidi w:val="0"/>
        <w:jc w:val="left"/>
        <w:rPr/>
      </w:pPr>
      <w:hyperlink r:id="rId31">
        <w:r>
          <w:rPr>
            <w:rStyle w:val="InternetLink"/>
            <w:shd w:fill="auto" w:val="clear"/>
          </w:rPr>
          <w:t>https://wiki.debian.org/FluxboxIcon</w:t>
        </w:r>
      </w:hyperlink>
    </w:p>
    <w:p>
      <w:pPr>
        <w:pStyle w:val="Normal"/>
        <w:bidi w:val="0"/>
        <w:jc w:val="left"/>
        <w:rPr>
          <w:shd w:fill="auto" w:val="clear"/>
        </w:rPr>
      </w:pPr>
      <w:r>
        <w:rPr>
          <w:shd w:fill="auto" w:val="clear"/>
        </w:rPr>
      </w:r>
    </w:p>
    <w:p>
      <w:pPr>
        <w:pStyle w:val="Normal"/>
        <w:bidi w:val="0"/>
        <w:jc w:val="left"/>
        <w:rPr/>
      </w:pPr>
      <w:hyperlink r:id="rId32">
        <w:r>
          <w:rPr>
            <w:rStyle w:val="InternetLink"/>
            <w:shd w:fill="auto" w:val="clear"/>
          </w:rPr>
          <w:t xml:space="preserve">http://fluxbox.sourceforge.net/docbook/en/html/chap-tabs.html </w:t>
        </w:r>
      </w:hyperlink>
    </w:p>
    <w:p>
      <w:pPr>
        <w:pStyle w:val="Normal"/>
        <w:bidi w:val="0"/>
        <w:jc w:val="left"/>
        <w:rPr>
          <w:shd w:fill="auto" w:val="clear"/>
        </w:rPr>
      </w:pPr>
      <w:r>
        <w:rPr>
          <w:shd w:fill="auto" w:val="clear"/>
        </w:rPr>
        <w:t>ウィンドウのタブ化。</w:t>
      </w:r>
    </w:p>
    <w:p>
      <w:pPr>
        <w:pStyle w:val="Normal"/>
        <w:bidi w:val="0"/>
        <w:jc w:val="left"/>
        <w:rPr>
          <w:shd w:fill="auto" w:val="clear"/>
        </w:rPr>
      </w:pPr>
      <w:r>
        <w:rPr>
          <w:shd w:fill="auto" w:val="clear"/>
        </w:rPr>
      </w:r>
    </w:p>
    <w:p>
      <w:pPr>
        <w:pStyle w:val="Normal"/>
        <w:bidi w:val="0"/>
        <w:jc w:val="left"/>
        <w:rPr/>
      </w:pPr>
      <w:hyperlink r:id="rId33">
        <w:r>
          <w:rPr>
            <w:rStyle w:val="InternetLink"/>
            <w:shd w:fill="auto" w:val="clear"/>
          </w:rPr>
          <w:t>https://github.com/jerry3904/mx-fluxbox</w:t>
        </w:r>
      </w:hyperlink>
    </w:p>
    <w:p>
      <w:pPr>
        <w:pStyle w:val="Normal"/>
        <w:bidi w:val="0"/>
        <w:jc w:val="left"/>
        <w:rPr>
          <w:shd w:fill="auto" w:val="clear"/>
        </w:rPr>
      </w:pPr>
      <w:r>
        <w:rPr>
          <w:shd w:fill="auto" w:val="clear"/>
        </w:rPr>
        <w:t>MX-Fluxbox</w:t>
      </w:r>
      <w:r>
        <w:rPr>
          <w:shd w:fill="auto" w:val="clear"/>
        </w:rPr>
        <w:t>の</w:t>
      </w:r>
      <w:r>
        <w:rPr>
          <w:shd w:fill="auto" w:val="clear"/>
        </w:rPr>
        <w:t>GitHub</w:t>
      </w:r>
      <w:r>
        <w:rPr>
          <w:shd w:fill="auto" w:val="clear"/>
        </w:rPr>
        <w:t>レポ</w:t>
      </w:r>
    </w:p>
    <w:p>
      <w:pPr>
        <w:pStyle w:val="Normal"/>
        <w:bidi w:val="0"/>
        <w:jc w:val="left"/>
        <w:rPr>
          <w:shd w:fill="auto" w:val="clear"/>
        </w:rPr>
      </w:pPr>
      <w:r>
        <w:rPr>
          <w:shd w:fill="auto" w:val="clear"/>
        </w:rPr>
      </w:r>
    </w:p>
    <w:p>
      <w:pPr>
        <w:pStyle w:val="Normal"/>
        <w:bidi w:val="0"/>
        <w:jc w:val="left"/>
        <w:rPr/>
      </w:pPr>
      <w:hyperlink r:id="rId34">
        <w:r>
          <w:rPr>
            <w:rStyle w:val="InternetLink"/>
            <w:shd w:fill="auto" w:val="clear"/>
          </w:rPr>
          <w:t>https://mxlinux.org/wiki/help-files/help-mx-fluxbox/</w:t>
        </w:r>
      </w:hyperlink>
    </w:p>
    <w:p>
      <w:pPr>
        <w:pStyle w:val="Normal"/>
        <w:bidi w:val="0"/>
        <w:jc w:val="left"/>
        <w:rPr>
          <w:shd w:fill="auto" w:val="clear"/>
        </w:rPr>
      </w:pPr>
      <w:r>
        <w:rPr>
          <w:shd w:fill="auto" w:val="clear"/>
        </w:rPr>
        <w:t xml:space="preserve">  </w:t>
      </w:r>
      <w:r>
        <w:rPr>
          <w:shd w:fill="auto" w:val="clear"/>
        </w:rPr>
        <w:t>MX-Fluxbox</w:t>
      </w:r>
      <w:r>
        <w:rPr>
          <w:shd w:fill="auto" w:val="clear"/>
        </w:rPr>
        <w:t>の</w:t>
      </w:r>
      <w:r>
        <w:rPr>
          <w:shd w:fill="auto" w:val="clear"/>
        </w:rPr>
        <w:t>Wiki</w:t>
      </w:r>
      <w:r>
        <w:rPr>
          <w:shd w:fill="auto" w:val="clear"/>
        </w:rPr>
        <w:t>エントリ</w:t>
      </w:r>
    </w:p>
    <w:p>
      <w:pPr>
        <w:pStyle w:val="Normal"/>
        <w:bidi w:val="0"/>
        <w:jc w:val="left"/>
        <w:rPr>
          <w:shd w:fill="auto" w:val="clear"/>
        </w:rPr>
      </w:pPr>
      <w:r>
        <w:rPr>
          <w:shd w:fill="auto" w:val="clear"/>
        </w:rPr>
      </w:r>
    </w:p>
    <w:p>
      <w:pPr>
        <w:pStyle w:val="Normal"/>
        <w:bidi w:val="0"/>
        <w:jc w:val="left"/>
        <w:rPr>
          <w:b w:val="false"/>
          <w:b w:val="false"/>
          <w:bCs w:val="false"/>
          <w:color w:val="000080"/>
          <w:sz w:val="24"/>
          <w:szCs w:val="24"/>
          <w:u w:val="single"/>
          <w:shd w:fill="auto" w:val="clear"/>
          <w:lang w:val="zxx" w:eastAsia="zxx" w:bidi="zxx"/>
        </w:rPr>
      </w:pPr>
      <w:hyperlink r:id="rId35">
        <w:r>
          <w:rPr>
            <w:rStyle w:val="InternetLink"/>
            <w:b w:val="false"/>
            <w:bCs w:val="false"/>
            <w:color w:val="000080"/>
            <w:sz w:val="24"/>
            <w:szCs w:val="24"/>
            <w:u w:val="single"/>
            <w:shd w:fill="auto" w:val="clear"/>
            <w:lang w:val="zxx" w:eastAsia="zxx" w:bidi="zxx"/>
          </w:rPr>
          <w:t>https://bit.ly/2Sm1PJl</w:t>
        </w:r>
      </w:hyperlink>
    </w:p>
    <w:p>
      <w:pPr>
        <w:pStyle w:val="Normal"/>
        <w:bidi w:val="0"/>
        <w:jc w:val="left"/>
        <w:rPr>
          <w:b w:val="false"/>
          <w:b w:val="false"/>
          <w:bCs w:val="false"/>
          <w:color w:val="000000"/>
          <w:sz w:val="24"/>
          <w:szCs w:val="24"/>
          <w:u w:val="none"/>
          <w:shd w:fill="auto" w:val="clear"/>
          <w:lang w:val="zxx" w:eastAsia="zxx" w:bidi="zxx"/>
        </w:rPr>
      </w:pPr>
      <w:r>
        <w:rPr>
          <w:b w:val="false"/>
          <w:bCs w:val="false"/>
          <w:color w:val="000000"/>
          <w:sz w:val="24"/>
          <w:szCs w:val="24"/>
          <w:u w:val="none"/>
          <w:shd w:fill="auto" w:val="clear"/>
          <w:lang w:val="zxx" w:eastAsia="zxx" w:bidi="zxx"/>
        </w:rPr>
        <w:t>YouTubeMX-FLUXBOX</w:t>
      </w:r>
    </w:p>
    <w:p>
      <w:pPr>
        <w:pStyle w:val="Normal"/>
        <w:bidi w:val="0"/>
        <w:jc w:val="left"/>
        <w:rPr>
          <w:b/>
          <w:b/>
          <w:bCs/>
          <w:color w:val="000080"/>
          <w:sz w:val="20"/>
          <w:szCs w:val="20"/>
          <w:u w:val="single"/>
          <w:shd w:fill="auto" w:val="clear"/>
          <w:lang w:val="zxx" w:eastAsia="zxx" w:bidi="zxx"/>
        </w:rPr>
      </w:pPr>
      <w:r>
        <w:rPr>
          <w:b/>
          <w:bCs/>
          <w:color w:val="000080"/>
          <w:sz w:val="20"/>
          <w:szCs w:val="20"/>
          <w:u w:val="single"/>
          <w:shd w:fill="auto" w:val="clear"/>
          <w:lang w:val="zxx" w:eastAsia="zxx" w:bidi="zxx"/>
        </w:rPr>
      </w:r>
    </w:p>
    <w:p>
      <w:pPr>
        <w:pStyle w:val="Normal"/>
        <w:bidi w:val="0"/>
        <w:jc w:val="left"/>
        <w:rPr>
          <w:shd w:fill="auto" w:val="clear"/>
        </w:rPr>
      </w:pPr>
      <w:r>
        <w:rPr>
          <w:b/>
          <w:bCs/>
          <w:sz w:val="20"/>
          <w:szCs w:val="20"/>
          <w:shd w:fill="auto" w:val="clear"/>
        </w:rPr>
        <w:t>v. 20210805</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Helvetica">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Free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WenQuanYi Micro Hei"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IndexLink">
    <w:name w:val="Index Link"/>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igure">
    <w:name w:val="Figure"/>
    <w:basedOn w:val="Caption"/>
    <w:qFormat/>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IndexHeading">
    <w:name w:val="Index Heading"/>
    <w:basedOn w:val="Heading"/>
    <w:pPr>
      <w:suppressLineNumbers/>
      <w:ind w:left="0" w:right="0" w:hanging="0"/>
    </w:pPr>
    <w:rPr>
      <w:b/>
      <w:bCs/>
      <w:sz w:val="32"/>
      <w:szCs w:val="32"/>
    </w:rPr>
  </w:style>
  <w:style w:type="paragraph" w:styleId="TOAHeading">
    <w:name w:val="TOA Heading"/>
    <w:basedOn w:val="Heading"/>
    <w:qFormat/>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972" w:leader="dot"/>
      </w:tabs>
      <w:ind w:left="283" w:right="0" w:hanging="0"/>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Stacking_window_manager" TargetMode="External"/><Relationship Id="rId4" Type="http://schemas.openxmlformats.org/officeDocument/2006/relationships/hyperlink" Target="https://en.wikipedia.org/wiki/Fluxbox" TargetMode="External"/><Relationship Id="rId5" Type="http://schemas.openxmlformats.org/officeDocument/2006/relationships/hyperlink" Target="https://en.wikipedia.org/wiki/Text_file"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hyperlink" Target="https://mxlinux.org/wiki/help-files/help-rofi/" TargetMode="External"/><Relationship Id="rId9" Type="http://schemas.openxmlformats.org/officeDocument/2006/relationships/hyperlink" Target="https://mxlinux.org/wiki/help-files/help-mx-idesktool/" TargetMode="External"/><Relationship Id="rId10" Type="http://schemas.openxmlformats.org/officeDocument/2006/relationships/hyperlink" Target="https://mxlinux.org/wiki/help-files/help-conky-manager/" TargetMode="External"/><Relationship Id="rId11" Type="http://schemas.openxmlformats.org/officeDocument/2006/relationships/hyperlink" Target="https://mxlinux.org/wiki/help-files/help-mx-conky/" TargetMode="External"/><Relationship Id="rId12" Type="http://schemas.openxmlformats.org/officeDocument/2006/relationships/hyperlink" Target="https://mxlinux.org/wiki/help-files/help-conky-manager/" TargetMode="External"/><Relationship Id="rId13" Type="http://schemas.openxmlformats.org/officeDocument/2006/relationships/hyperlink" Target="https://mxlinux.org/wiki/applications/tint2-panel/" TargetMode="External"/><Relationship Id="rId14" Type="http://schemas.openxmlformats.org/officeDocument/2006/relationships/hyperlink" Target="https://mxlinux.org/wiki/applications/tint2-panel/" TargetMode="External"/><Relationship Id="rId15" Type="http://schemas.openxmlformats.org/officeDocument/2006/relationships/hyperlink" Target="https://mxlinux.org/wiki/help-files/help-mx-dockmaker/" TargetMode="External"/><Relationship Id="rId16" Type="http://schemas.openxmlformats.org/officeDocument/2006/relationships/image" Target="media/image4.png"/><Relationship Id="rId17" Type="http://schemas.openxmlformats.org/officeDocument/2006/relationships/hyperlink" Target="https://mxlinux.org/wiki/other/time-formats-in-scripts/" TargetMode="External"/><Relationship Id="rId18" Type="http://schemas.openxmlformats.org/officeDocument/2006/relationships/hyperlink" Target="http://fluxbox.sourceforge.net/docbook/en/html/c296.html" TargetMode="External"/><Relationship Id="rId19" Type="http://schemas.openxmlformats.org/officeDocument/2006/relationships/hyperlink" Target="https://mxlinux.org/wiki/help-files/help-rofi/" TargetMode="External"/><Relationship Id="rId20" Type="http://schemas.openxmlformats.org/officeDocument/2006/relationships/hyperlink" Target="https://en.wikipedia.org/wiki/Dockapps" TargetMode="External"/><Relationship Id="rId21" Type="http://schemas.openxmlformats.org/officeDocument/2006/relationships/hyperlink" Target="http://gkrellm.srcbox.net/" TargetMode="External"/><Relationship Id="rId22" Type="http://schemas.openxmlformats.org/officeDocument/2006/relationships/hyperlink" Target="http://www.muhri.net/gkrellm/nav.php3?node=gkrellmall&amp;sort=added&amp;conf=DESC" TargetMode="External"/><Relationship Id="rId23" Type="http://schemas.openxmlformats.org/officeDocument/2006/relationships/hyperlink" Target="http://gkrellm.srcbox.net/Plugins.html" TargetMode="External"/><Relationship Id="rId24" Type="http://schemas.openxmlformats.org/officeDocument/2006/relationships/hyperlink" Target="https://linux.die.net/man/" TargetMode="External"/><Relationship Id="rId25" Type="http://schemas.openxmlformats.org/officeDocument/2006/relationships/hyperlink" Target="http://fluxbox.sourceforge.net/docbook/en/pdf/fluxbook.pdf" TargetMode="External"/><Relationship Id="rId26" Type="http://schemas.openxmlformats.org/officeDocument/2006/relationships/hyperlink" Target="https://bbs.archlinux.org/viewtopic.php?id=77729" TargetMode="External"/><Relationship Id="rId27" Type="http://schemas.openxmlformats.org/officeDocument/2006/relationships/hyperlink" Target="https://wiki.archlinux.org/index.php/Fluxbox" TargetMode="External"/><Relationship Id="rId28" Type="http://schemas.openxmlformats.org/officeDocument/2006/relationships/hyperlink" Target="https://wiki.ubuntu.com/HowToFluxboxStyles" TargetMode="External"/><Relationship Id="rId29" Type="http://schemas.openxmlformats.org/officeDocument/2006/relationships/hyperlink" Target="https://ubuntuforums.org/showthread.php?t=617812" TargetMode="External"/><Relationship Id="rId30" Type="http://schemas.openxmlformats.org/officeDocument/2006/relationships/hyperlink" Target="https://wiki.debian.org/FluxBox" TargetMode="External"/><Relationship Id="rId31" Type="http://schemas.openxmlformats.org/officeDocument/2006/relationships/hyperlink" Target="https://wiki.debian.org/FluxboxIcon" TargetMode="External"/><Relationship Id="rId32" Type="http://schemas.openxmlformats.org/officeDocument/2006/relationships/hyperlink" Target="http://fluxbox.sourceforge.net/docbook/en/html/chap-tabs.html" TargetMode="External"/><Relationship Id="rId33" Type="http://schemas.openxmlformats.org/officeDocument/2006/relationships/hyperlink" Target="https://github.com/jerry3904/mx-fluxbox" TargetMode="External"/><Relationship Id="rId34" Type="http://schemas.openxmlformats.org/officeDocument/2006/relationships/hyperlink" Target="https://mxlinux.org/wiki/help-files/help-mx-fluxbox/" TargetMode="External"/><Relationship Id="rId35" Type="http://schemas.openxmlformats.org/officeDocument/2006/relationships/hyperlink" Target="https://bit.ly/2Sm1PJl"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1015</TotalTime>
  <Application>LibreOffice/7.0.0.3$Linux_X86_64 LibreOffice_project/00$Build-3</Application>
  <Pages>13</Pages>
  <Words>9205</Words>
  <Characters>12107</Characters>
  <CharactersWithSpaces>12442</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2019-11-12T21:05:36Z</dcterms:created>
  <dc:creator/>
  <dc:description/>
  <dc:language>en-US</dc:language>
  <cp:lastModifiedBy>Jerry Bond</cp:lastModifiedBy>
  <dcterms:modified xsi:type="dcterms:W3CDTF">2021-08-03T15:43:37Z</dcterms:modified>
  <cp:revision>238</cp:revision>
  <dc:subject/>
  <dc:title/>
</cp:coreProperties>
</file>