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13560" cy="181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Heading2"/>
        <w:bidi w:val="0"/>
        <w:jc w:val="center"/>
        <w:rPr>
          <w:shd w:fill="auto" w:val="clear"/>
        </w:rPr>
      </w:pPr>
      <w:r>
        <w:rPr>
          <w:shd w:fill="auto" w:val="clear"/>
        </w:rPr>
      </w:r>
    </w:p>
    <w:p>
      <w:pPr>
        <w:pStyle w:val="Heading2"/>
        <w:bidi w:val="0"/>
        <w:jc w:val="center"/>
        <w:rPr>
          <w:shd w:fill="auto" w:val="clear"/>
        </w:rPr>
      </w:pPr>
      <w:r>
        <w:rPr>
          <w:shd w:fill="auto" w:val="clear"/>
        </w:rPr>
      </w:r>
    </w:p>
    <w:p>
      <w:pPr>
        <w:pStyle w:val="Title"/>
        <w:bidi w:val="0"/>
        <w:rPr>
          <w:shd w:fill="auto" w:val="clear"/>
        </w:rPr>
      </w:pPr>
      <w:r>
        <w:rPr>
          <w:shd w:fill="auto" w:val="clear"/>
        </w:rPr>
      </w:r>
    </w:p>
    <w:p>
      <w:pPr>
        <w:pStyle w:val="Title"/>
        <w:bidi w:val="0"/>
        <w:rPr>
          <w:shd w:fill="auto" w:val="clear"/>
        </w:rPr>
      </w:pPr>
      <w:r>
        <w:rPr>
          <w:shd w:fill="auto" w:val="clear"/>
        </w:rPr>
        <w:t>MX-Fluxbox 3 Dokumentacja</w:t>
      </w:r>
    </w:p>
    <w:p>
      <w:pPr>
        <w:pStyle w:val="TextBody"/>
        <w:bidi w:val="0"/>
        <w:jc w:val="center"/>
        <w:rPr>
          <w:b/>
          <w:b/>
          <w:bCs/>
          <w:sz w:val="21"/>
          <w:szCs w:val="21"/>
          <w:shd w:fill="auto" w:val="clear"/>
        </w:rPr>
      </w:pPr>
      <w:r>
        <w:rPr>
          <w:b/>
          <w:bCs/>
          <w:sz w:val="21"/>
          <w:szCs w:val="21"/>
          <w:shd w:fill="auto" w:val="clear"/>
        </w:rPr>
      </w:r>
    </w:p>
    <w:sdt>
      <w:sdtPr>
        <w:docPartObj>
          <w:docPartGallery w:val="Table of Contents"/>
          <w:docPartUnique w:val="true"/>
        </w:docPartObj>
      </w:sdtPr>
      <w:sdtContent>
        <w:p>
          <w:pPr>
            <w:pStyle w:val="TOAHeading"/>
            <w:bidi w:val="0"/>
            <w:jc w:val="center"/>
            <w:rPr/>
          </w:pPr>
          <w:r>
            <w:rPr/>
            <w:t>Spis treści</w:t>
          </w:r>
        </w:p>
        <w:p>
          <w:pPr>
            <w:pStyle w:val="Contents1"/>
            <w:bidi w:val="0"/>
            <w:ind w:left="1440" w:right="1440" w:hanging="0"/>
            <w:jc w:val="left"/>
            <w:rPr/>
          </w:pPr>
          <w:r>
            <w:fldChar w:fldCharType="begin"/>
          </w:r>
          <w:r>
            <w:rPr>
              <w:rStyle w:val="IndexLink"/>
            </w:rPr>
            <w:instrText> TOC \f \o "1-2" \h</w:instrText>
          </w:r>
          <w:r>
            <w:rPr>
              <w:rStyle w:val="IndexLink"/>
            </w:rPr>
            <w:fldChar w:fldCharType="separate"/>
          </w:r>
          <w:hyperlink w:anchor="__RefHeading___Toc1544_4202832223">
            <w:r>
              <w:rPr>
                <w:rStyle w:val="IndexLink"/>
              </w:rPr>
              <w:t>1. Wprowadzenie…………………………………………………….1</w:t>
            </w:r>
          </w:hyperlink>
        </w:p>
        <w:p>
          <w:pPr>
            <w:pStyle w:val="Contents1"/>
            <w:bidi w:val="0"/>
            <w:ind w:left="1440" w:right="1440" w:hanging="0"/>
            <w:jc w:val="left"/>
            <w:rPr/>
          </w:pPr>
          <w:hyperlink w:anchor="__RefHeading___Toc1579_3145445008">
            <w:r>
              <w:rPr>
                <w:rStyle w:val="IndexLink"/>
              </w:rPr>
              <w:t>2. Ustawienie domyślne……………………………………………..</w:t>
            </w:r>
          </w:hyperlink>
          <w:r>
            <w:rPr/>
            <w:t>2</w:t>
          </w:r>
        </w:p>
        <w:p>
          <w:pPr>
            <w:pStyle w:val="Contents2"/>
            <w:bidi w:val="0"/>
            <w:ind w:left="1440" w:right="1440" w:hanging="0"/>
            <w:jc w:val="left"/>
            <w:rPr/>
          </w:pPr>
          <w:hyperlink w:anchor="__RefHeading___Toc1787_3540384480">
            <w:r>
              <w:rPr>
                <w:rStyle w:val="IndexLink"/>
              </w:rPr>
              <w:t xml:space="preserve">  </w:t>
            </w:r>
            <w:r>
              <w:rPr>
                <w:rStyle w:val="IndexLink"/>
              </w:rPr>
              <w:t>2.1 Ikony pulpitu…………………………………………………...</w:t>
            </w:r>
          </w:hyperlink>
          <w:r>
            <w:rPr/>
            <w:t>3</w:t>
          </w:r>
        </w:p>
        <w:p>
          <w:pPr>
            <w:pStyle w:val="Contents2"/>
            <w:bidi w:val="0"/>
            <w:ind w:left="1440" w:right="1440" w:hanging="0"/>
            <w:jc w:val="left"/>
            <w:rPr/>
          </w:pPr>
          <w:hyperlink w:anchor="__RefHeading___Toc1789_3540384480">
            <w:r>
              <w:rPr>
                <w:rStyle w:val="IndexLink"/>
              </w:rPr>
              <w:t xml:space="preserve">  </w:t>
            </w:r>
            <w:r>
              <w:rPr>
                <w:rStyle w:val="IndexLink"/>
              </w:rPr>
              <w:t>2.2 Conky…………………………………………………………..</w:t>
            </w:r>
          </w:hyperlink>
          <w:r>
            <w:rPr/>
            <w:t>3</w:t>
          </w:r>
        </w:p>
        <w:p>
          <w:pPr>
            <w:pStyle w:val="Contents2"/>
            <w:bidi w:val="0"/>
            <w:ind w:left="1440" w:right="1440" w:hanging="0"/>
            <w:jc w:val="left"/>
            <w:rPr/>
          </w:pPr>
          <w:hyperlink w:anchor="__RefHeading___Toc1791_3540384480">
            <w:r>
              <w:rPr>
                <w:rStyle w:val="IndexLink"/>
              </w:rPr>
              <w:t xml:space="preserve">  </w:t>
            </w:r>
            <w:r>
              <w:rPr>
                <w:rStyle w:val="IndexLink"/>
              </w:rPr>
              <w:t>2.3 Panel tint2……………………………………………………..</w:t>
            </w:r>
          </w:hyperlink>
          <w:r>
            <w:rPr/>
            <w:t>..</w:t>
          </w:r>
          <w:r>
            <w:rPr/>
            <w:t>4</w:t>
          </w:r>
        </w:p>
        <w:p>
          <w:pPr>
            <w:pStyle w:val="Contents2"/>
            <w:bidi w:val="0"/>
            <w:ind w:left="1440" w:right="1440" w:hanging="0"/>
            <w:jc w:val="left"/>
            <w:rPr/>
          </w:pPr>
          <w:hyperlink w:anchor="__RefHeading___Toc1793_3540384480">
            <w:r>
              <w:rPr>
                <w:rStyle w:val="IndexLink"/>
              </w:rPr>
              <w:t xml:space="preserve">  </w:t>
            </w:r>
            <w:r>
              <w:rPr>
                <w:rStyle w:val="IndexLink"/>
              </w:rPr>
              <w:t>2.4 Doki…………………………………………………………….5</w:t>
            </w:r>
          </w:hyperlink>
        </w:p>
        <w:p>
          <w:pPr>
            <w:pStyle w:val="Contents2"/>
            <w:bidi w:val="0"/>
            <w:ind w:left="1440" w:right="1440" w:hanging="0"/>
            <w:jc w:val="left"/>
            <w:rPr/>
          </w:pPr>
          <w:hyperlink w:anchor="__RefHeading___Toc1795_3540384480">
            <w:r>
              <w:rPr>
                <w:rStyle w:val="IndexLink"/>
              </w:rPr>
              <w:t xml:space="preserve">  </w:t>
            </w:r>
            <w:r>
              <w:rPr>
                <w:rStyle w:val="IndexLink"/>
              </w:rPr>
              <w:t>2.5 Menu główne…………………………………………………...5</w:t>
            </w:r>
          </w:hyperlink>
        </w:p>
        <w:p>
          <w:pPr>
            <w:pStyle w:val="Contents1"/>
            <w:bidi w:val="0"/>
            <w:ind w:left="1440" w:right="1440" w:hanging="0"/>
            <w:jc w:val="left"/>
            <w:rPr/>
          </w:pPr>
          <w:hyperlink w:anchor="__RefHeading___Toc1581_3145445008">
            <w:r>
              <w:rPr>
                <w:rStyle w:val="IndexLink"/>
              </w:rPr>
              <w:t>3. Konfiguracja Fluxbox……………………………………………..</w:t>
            </w:r>
          </w:hyperlink>
          <w:r>
            <w:rPr/>
            <w:t>7</w:t>
          </w:r>
        </w:p>
        <w:p>
          <w:pPr>
            <w:pStyle w:val="Contents1"/>
            <w:bidi w:val="0"/>
            <w:ind w:left="1440" w:right="1440" w:hanging="0"/>
            <w:jc w:val="left"/>
            <w:rPr/>
          </w:pPr>
          <w:hyperlink w:anchor="__RefHeading___Toc1681_3540384480">
            <w:r>
              <w:rPr>
                <w:rStyle w:val="IndexLink"/>
              </w:rPr>
              <w:t>6. Linki……………………………………………………………...1</w:t>
            </w:r>
          </w:hyperlink>
          <w:r>
            <w:rPr/>
            <w:t>3</w:t>
          </w:r>
          <w:r>
            <w:rPr/>
            <w:fldChar w:fldCharType="end"/>
          </w:r>
        </w:p>
      </w:sdtContent>
    </w:sdt>
    <w:p>
      <w:pPr>
        <w:pStyle w:val="Heading1"/>
        <w:bidi w:val="0"/>
        <w:jc w:val="left"/>
        <w:rPr>
          <w:shd w:fill="auto" w:val="clear"/>
        </w:rPr>
      </w:pPr>
      <w:bookmarkStart w:id="0" w:name="__RefHeading___Toc1544_4202832223"/>
      <w:bookmarkEnd w:id="0"/>
      <w:r>
        <w:rPr>
          <w:shd w:fill="auto" w:val="clear"/>
        </w:rPr>
        <w:t xml:space="preserve">1. </w:t>
      </w:r>
      <w:r>
        <w:rPr>
          <w:rFonts w:eastAsia="WenQuanYi Micro Hei" w:cs="FreeSans"/>
          <w:b/>
          <w:bCs/>
          <w:sz w:val="36"/>
          <w:szCs w:val="36"/>
          <w:shd w:fill="auto" w:val="clear"/>
        </w:rPr>
        <w:t>Wstęp</w:t>
      </w:r>
    </w:p>
    <w:p>
      <w:pPr>
        <w:pStyle w:val="Normal"/>
        <w:bidi w:val="0"/>
        <w:jc w:val="left"/>
        <w:rPr/>
      </w:pPr>
      <w:r>
        <w:rPr/>
        <w:t xml:space="preserve">Ten dokument Pomocy stanowi uzupełnienie </w:t>
      </w:r>
      <w:r>
        <w:rPr>
          <w:b/>
          <w:bCs/>
        </w:rPr>
        <w:t>Podręcznika użytkownika (F1)</w:t>
      </w:r>
      <w:r>
        <w:rPr/>
        <w:t>, który zawiera ogólne tematy dotyczące systemu MX Linux.</w:t>
      </w:r>
    </w:p>
    <w:p>
      <w:pPr>
        <w:pStyle w:val="Normal"/>
        <w:bidi w:val="0"/>
        <w:jc w:val="left"/>
        <w:rPr/>
      </w:pPr>
      <w:r>
        <w:rPr/>
        <w:t>1. Wstęp</w:t>
      </w:r>
    </w:p>
    <w:p>
      <w:pPr>
        <w:pStyle w:val="Normal"/>
        <w:bidi w:val="0"/>
        <w:jc w:val="left"/>
        <w:rPr/>
      </w:pPr>
      <w:r>
        <w:rPr/>
        <w:t>2. Instalacja</w:t>
      </w:r>
    </w:p>
    <w:p>
      <w:pPr>
        <w:pStyle w:val="Normal"/>
        <w:bidi w:val="0"/>
        <w:jc w:val="left"/>
        <w:rPr/>
      </w:pPr>
      <w:r>
        <w:rPr/>
        <w:t>3. Konfiguracja</w:t>
      </w:r>
    </w:p>
    <w:p>
      <w:pPr>
        <w:pStyle w:val="Normal"/>
        <w:bidi w:val="0"/>
        <w:jc w:val="left"/>
        <w:rPr/>
      </w:pPr>
      <w:r>
        <w:rPr/>
        <w:t>4. Zastosowanie podstawowe</w:t>
      </w:r>
    </w:p>
    <w:p>
      <w:pPr>
        <w:pStyle w:val="Normal"/>
        <w:bidi w:val="0"/>
        <w:jc w:val="left"/>
        <w:rPr/>
      </w:pPr>
      <w:r>
        <w:rPr/>
        <w:t>5. Zarządzanie oprogramowaniem</w:t>
      </w:r>
    </w:p>
    <w:p>
      <w:pPr>
        <w:pStyle w:val="Normal"/>
        <w:bidi w:val="0"/>
        <w:jc w:val="left"/>
        <w:rPr/>
      </w:pPr>
      <w:r>
        <w:rPr/>
        <w:t>6. Zaawansowane użytkowanie</w:t>
      </w:r>
    </w:p>
    <w:p>
      <w:pPr>
        <w:pStyle w:val="Normal"/>
        <w:bidi w:val="0"/>
        <w:jc w:val="left"/>
        <w:rPr/>
      </w:pPr>
      <w:r>
        <w:rPr/>
        <w:t>7. Pod maską</w:t>
      </w:r>
    </w:p>
    <w:p>
      <w:pPr>
        <w:pStyle w:val="Normal"/>
        <w:bidi w:val="0"/>
        <w:jc w:val="left"/>
        <w:rPr/>
      </w:pPr>
      <w:r>
        <w:rPr/>
        <w:t>8. Słowniczek</w:t>
      </w:r>
    </w:p>
    <w:p>
      <w:pPr>
        <w:pStyle w:val="Normal"/>
        <w:bidi w:val="0"/>
        <w:jc w:val="left"/>
        <w:rPr/>
      </w:pPr>
      <w:r>
        <w:rPr/>
      </w:r>
    </w:p>
    <w:p>
      <w:pPr>
        <w:pStyle w:val="Normal"/>
        <w:bidi w:val="0"/>
        <w:jc w:val="left"/>
        <w:rPr/>
      </w:pPr>
      <w:r>
        <w:rPr>
          <w:shd w:fill="auto" w:val="clear"/>
        </w:rPr>
        <w:t xml:space="preserve">MX Fluxbox (=MXFB) stanowi minimalną lub "bazową" wersję MX Linux, która może być używana od razu po wyjęciu z pudełka. Użytkownicy zazwyczaj potrzebują dodatkowego popularnego oprogramowania, dla którego zaleca się najpierw skorzystanie z Instalatora Pakietów MX. </w:t>
      </w:r>
    </w:p>
    <w:p>
      <w:pPr>
        <w:pStyle w:val="Normal"/>
        <w:bidi w:val="0"/>
        <w:jc w:val="left"/>
        <w:rPr>
          <w:shd w:fill="auto" w:val="clear"/>
        </w:rPr>
      </w:pPr>
      <w:r>
        <w:rPr>
          <w:shd w:fill="auto" w:val="clear"/>
        </w:rPr>
      </w:r>
    </w:p>
    <w:p>
      <w:pPr>
        <w:pStyle w:val="Normal"/>
        <w:bidi w:val="0"/>
        <w:jc w:val="left"/>
        <w:rPr/>
      </w:pPr>
      <w:r>
        <w:rPr>
          <w:shd w:fill="auto" w:val="clear"/>
        </w:rPr>
        <w:t xml:space="preserve">Jak sama nazwa wskazuje, MXFB wykorzystuje </w:t>
      </w:r>
      <w:hyperlink r:id="rId3">
        <w:r>
          <w:rPr>
            <w:rStyle w:val="InternetLink"/>
            <w:shd w:fill="auto" w:val="clear"/>
          </w:rPr>
          <w:t xml:space="preserve">Fluxbox </w:t>
        </w:r>
      </w:hyperlink>
      <w:r>
        <w:rPr>
          <w:shd w:fill="auto" w:val="clear"/>
        </w:rPr>
        <w:t xml:space="preserve">jako </w:t>
      </w:r>
      <w:hyperlink r:id="rId4">
        <w:r>
          <w:rPr>
            <w:rStyle w:val="InternetLink"/>
            <w:shd w:fill="auto" w:val="clear"/>
          </w:rPr>
          <w:t xml:space="preserve">menedżera </w:t>
        </w:r>
      </w:hyperlink>
      <w:r>
        <w:rPr>
          <w:shd w:fill="auto" w:val="clear"/>
        </w:rPr>
        <w:t xml:space="preserve">okien do kontrolowania rozmieszczenia i wyglądu okien.  Jego niewielka ilość pamięci i szybki czas ładowania są bardzo efektywne na systemach o niskich zasobach i bardzo szybkie na maszynach o wyższych zasobach. Wszystkie podstawowe ustawienia są kontrolowane przez </w:t>
      </w:r>
      <w:hyperlink r:id="rId5">
        <w:r>
          <w:rPr>
            <w:rStyle w:val="InternetLink"/>
            <w:shd w:fill="auto" w:val="clear"/>
          </w:rPr>
          <w:t xml:space="preserve">pliki tekstowe </w:t>
        </w:r>
      </w:hyperlink>
      <w:r>
        <w:rPr>
          <w:shd w:fill="auto" w:val="clear"/>
        </w:rPr>
        <w:t>o prostym formacie.</w:t>
      </w:r>
    </w:p>
    <w:p>
      <w:pPr>
        <w:pStyle w:val="Normal"/>
        <w:bidi w:val="0"/>
        <w:jc w:val="left"/>
        <w:rPr>
          <w:shd w:fill="auto" w:val="clear"/>
        </w:rPr>
      </w:pPr>
      <w:r>
        <w:rPr>
          <w:shd w:fill="auto" w:val="clear"/>
        </w:rPr>
      </w:r>
    </w:p>
    <w:p>
      <w:pPr>
        <w:pStyle w:val="Normal"/>
        <w:bidi w:val="0"/>
        <w:jc w:val="left"/>
        <w:rPr/>
      </w:pPr>
      <w:r>
        <w:rPr>
          <w:shd w:fill="auto" w:val="clear"/>
        </w:rPr>
        <w:t xml:space="preserve">MXFB może być uruchomiony w dwóch podstawowych konfiguracjach, z możliwymi wieloma wariantami pomiędzy nimi: </w:t>
      </w:r>
    </w:p>
    <w:p>
      <w:pPr>
        <w:pStyle w:val="Normal"/>
        <w:numPr>
          <w:ilvl w:val="0"/>
          <w:numId w:val="2"/>
        </w:numPr>
        <w:bidi w:val="0"/>
        <w:jc w:val="left"/>
        <w:rPr/>
      </w:pPr>
      <w:r>
        <w:rPr>
          <w:b/>
          <w:bCs/>
          <w:shd w:fill="auto" w:val="clear"/>
        </w:rPr>
        <w:t>Default</w:t>
      </w:r>
      <w:r>
        <w:rPr>
          <w:shd w:fill="auto" w:val="clear"/>
        </w:rPr>
        <w:t>, który zawiera podstawowe komponenty Fluxbox, ale podąża za preferencjami MX Linux w zakresie używania wygodnych aplikacji graficznych.</w:t>
      </w:r>
    </w:p>
    <w:p>
      <w:pPr>
        <w:pStyle w:val="Normal"/>
        <w:numPr>
          <w:ilvl w:val="0"/>
          <w:numId w:val="2"/>
        </w:numPr>
        <w:bidi w:val="0"/>
        <w:jc w:val="left"/>
        <w:rPr/>
      </w:pPr>
      <w:r>
        <w:rPr>
          <w:b/>
          <w:bCs/>
          <w:shd w:fill="auto" w:val="clear"/>
        </w:rPr>
        <w:t>Fluxbox</w:t>
      </w:r>
      <w:r>
        <w:rPr>
          <w:b w:val="false"/>
          <w:bCs w:val="false"/>
          <w:shd w:fill="auto" w:val="clear"/>
        </w:rPr>
        <w:t>, do którego za pomocą jednego lub dwóch kliknięć można dodać różne komponenty z domyślnej konfiguracji</w:t>
      </w:r>
    </w:p>
    <w:p>
      <w:pPr>
        <w:pStyle w:val="Heading1"/>
        <w:bidi w:val="0"/>
        <w:jc w:val="left"/>
        <w:rPr/>
      </w:pPr>
      <w:bookmarkStart w:id="1" w:name="__RefHeading___Toc1579_3145445008"/>
      <w:bookmarkEnd w:id="1"/>
      <w:r>
        <w:rPr/>
        <w:t>2. Domyślnie</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737235</wp:posOffset>
                </wp:positionH>
                <wp:positionV relativeFrom="paragraph">
                  <wp:posOffset>313055</wp:posOffset>
                </wp:positionV>
                <wp:extent cx="259715" cy="259715"/>
                <wp:effectExtent l="0" t="0" r="0" b="0"/>
                <wp:wrapNone/>
                <wp:docPr id="2" name="Shape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58.05pt;margin-top:24.6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0" allowOverlap="1" relativeHeight="6">
                <wp:simplePos x="0" y="0"/>
                <wp:positionH relativeFrom="column">
                  <wp:posOffset>4989830</wp:posOffset>
                </wp:positionH>
                <wp:positionV relativeFrom="paragraph">
                  <wp:posOffset>823595</wp:posOffset>
                </wp:positionV>
                <wp:extent cx="259715" cy="259715"/>
                <wp:effectExtent l="0" t="0" r="0" b="0"/>
                <wp:wrapNone/>
                <wp:docPr id="4" name="Shape2_0"/>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2</w:t>
                            </w:r>
                          </w:p>
                        </w:txbxContent>
                      </wps:txbx>
                      <wps:bodyPr lIns="0" rIns="0" tIns="0" bIns="0" anchor="ctr">
                        <a:noAutofit/>
                      </wps:bodyPr>
                    </wps:wsp>
                  </a:graphicData>
                </a:graphic>
              </wp:anchor>
            </w:drawing>
          </mc:Choice>
          <mc:Fallback>
            <w:pict>
              <v:oval id="shape_0" ID="Shape2_0" fillcolor="#729fcf" stroked="t" style="position:absolute;margin-left:392.9pt;margin-top:64.8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0" allowOverlap="1" relativeHeight="7">
                <wp:simplePos x="0" y="0"/>
                <wp:positionH relativeFrom="column">
                  <wp:posOffset>3207385</wp:posOffset>
                </wp:positionH>
                <wp:positionV relativeFrom="paragraph">
                  <wp:posOffset>2872105</wp:posOffset>
                </wp:positionV>
                <wp:extent cx="259715" cy="259715"/>
                <wp:effectExtent l="0" t="0" r="0" b="0"/>
                <wp:wrapNone/>
                <wp:docPr id="6" name="Shape2_1"/>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3</w:t>
                            </w:r>
                          </w:p>
                        </w:txbxContent>
                      </wps:txbx>
                      <wps:bodyPr lIns="0" rIns="0" tIns="0" bIns="0" anchor="ctr">
                        <a:noAutofit/>
                      </wps:bodyPr>
                    </wps:wsp>
                  </a:graphicData>
                </a:graphic>
              </wp:anchor>
            </w:drawing>
          </mc:Choice>
          <mc:Fallback>
            <w:pict>
              <v:oval id="shape_0" ID="Shape2_1" fillcolor="#729fcf" stroked="t" style="position:absolute;margin-left:252.55pt;margin-top:226.1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0" allowOverlap="1" relativeHeight="8">
                <wp:simplePos x="0" y="0"/>
                <wp:positionH relativeFrom="column">
                  <wp:posOffset>513080</wp:posOffset>
                </wp:positionH>
                <wp:positionV relativeFrom="paragraph">
                  <wp:posOffset>2075815</wp:posOffset>
                </wp:positionV>
                <wp:extent cx="259715" cy="259715"/>
                <wp:effectExtent l="0" t="0" r="0" b="0"/>
                <wp:wrapNone/>
                <wp:docPr id="8" name="Shape2_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4</w:t>
                            </w:r>
                          </w:p>
                        </w:txbxContent>
                      </wps:txbx>
                      <wps:bodyPr lIns="0" rIns="0" tIns="0" bIns="0" anchor="ctr">
                        <a:noAutofit/>
                      </wps:bodyPr>
                    </wps:wsp>
                  </a:graphicData>
                </a:graphic>
              </wp:anchor>
            </w:drawing>
          </mc:Choice>
          <mc:Fallback>
            <w:pict>
              <v:oval id="shape_0" ID="Shape2_2" fillcolor="#729fcf" stroked="t" style="position:absolute;margin-left:40.4pt;margin-top:163.4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4</w:t>
                      </w:r>
                    </w:p>
                  </w:txbxContent>
                </v:textbox>
              </v:oval>
            </w:pict>
          </mc:Fallback>
        </mc:AlternateContent>
        <mc:AlternateContent>
          <mc:Choice Requires="wps">
            <w:drawing>
              <wp:anchor behindDoc="0" distT="0" distB="0" distL="0" distR="0" simplePos="0" locked="0" layoutInCell="0" allowOverlap="1" relativeHeight="9">
                <wp:simplePos x="0" y="0"/>
                <wp:positionH relativeFrom="column">
                  <wp:posOffset>2941955</wp:posOffset>
                </wp:positionH>
                <wp:positionV relativeFrom="paragraph">
                  <wp:posOffset>1586230</wp:posOffset>
                </wp:positionV>
                <wp:extent cx="259715" cy="259715"/>
                <wp:effectExtent l="0" t="0" r="0" b="0"/>
                <wp:wrapNone/>
                <wp:docPr id="10" name="Shape2_3"/>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5</w:t>
                            </w:r>
                          </w:p>
                        </w:txbxContent>
                      </wps:txbx>
                      <wps:bodyPr lIns="0" rIns="0" tIns="0" bIns="0" anchor="ctr">
                        <a:noAutofit/>
                      </wps:bodyPr>
                    </wps:wsp>
                  </a:graphicData>
                </a:graphic>
              </wp:anchor>
            </w:drawing>
          </mc:Choice>
          <mc:Fallback>
            <w:pict>
              <v:oval id="shape_0" ID="Shape2_3" fillcolor="#729fcf" stroked="t" style="position:absolute;margin-left:231.65pt;margin-top:124.9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5</w:t>
                      </w:r>
                    </w:p>
                  </w:txbxContent>
                </v:textbox>
              </v:oval>
            </w:pict>
          </mc:Fallback>
        </mc:AlternateContent>
        <w:drawing>
          <wp:anchor behindDoc="0" distT="0" distB="0" distL="0" distR="0" simplePos="0" locked="0" layoutInCell="0" allowOverlap="1" relativeHeight="4">
            <wp:simplePos x="0" y="0"/>
            <wp:positionH relativeFrom="column">
              <wp:align>right</wp:align>
            </wp:positionH>
            <wp:positionV relativeFrom="paragraph">
              <wp:posOffset>100965</wp:posOffset>
            </wp:positionV>
            <wp:extent cx="6278880" cy="353250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6"/>
                    <a:stretch>
                      <a:fillRect/>
                    </a:stretch>
                  </pic:blipFill>
                  <pic:spPr bwMode="auto">
                    <a:xfrm>
                      <a:off x="0" y="0"/>
                      <a:ext cx="6278880" cy="3532505"/>
                    </a:xfrm>
                    <a:prstGeom prst="rect">
                      <a:avLst/>
                    </a:prstGeom>
                  </pic:spPr>
                </pic:pic>
              </a:graphicData>
            </a:graphic>
          </wp:anchor>
        </w:drawing>
      </w:r>
    </w:p>
    <w:p>
      <w:pPr>
        <w:pStyle w:val="Normal"/>
        <w:bidi w:val="0"/>
        <w:jc w:val="left"/>
        <w:rPr/>
      </w:pPr>
      <w:r>
        <w:rPr/>
        <w:t>Idąc zgodnie z ruchem wskazówek zegara od lewego górnego rogu, są to komponenty principialne</w:t>
      </w:r>
      <w:r>
        <w:drawing>
          <wp:anchor behindDoc="0" distT="0" distB="0" distL="0" distR="0" simplePos="0" locked="0" layoutInCell="0" allowOverlap="1" relativeHeight="10">
            <wp:simplePos x="0" y="0"/>
            <wp:positionH relativeFrom="column">
              <wp:align>right</wp:align>
            </wp:positionH>
            <wp:positionV relativeFrom="paragraph">
              <wp:posOffset>117475</wp:posOffset>
            </wp:positionV>
            <wp:extent cx="2014855" cy="238760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2014855" cy="2387600"/>
                    </a:xfrm>
                    <a:prstGeom prst="rect">
                      <a:avLst/>
                    </a:prstGeom>
                  </pic:spPr>
                </pic:pic>
              </a:graphicData>
            </a:graphic>
          </wp:anchor>
        </w:drawing>
      </w:r>
      <w:r>
        <w:rPr/>
        <w:t>:</w:t>
      </w:r>
    </w:p>
    <w:p>
      <w:pPr>
        <w:pStyle w:val="Normal"/>
        <w:bidi w:val="0"/>
        <w:jc w:val="left"/>
        <w:rPr/>
      </w:pPr>
      <w:r>
        <w:rPr/>
      </w:r>
    </w:p>
    <w:p>
      <w:pPr>
        <w:pStyle w:val="Normal"/>
        <w:numPr>
          <w:ilvl w:val="0"/>
          <w:numId w:val="3"/>
        </w:numPr>
        <w:bidi w:val="0"/>
        <w:jc w:val="left"/>
        <w:rPr/>
      </w:pPr>
      <w:r>
        <w:rPr/>
        <w:t>Ikony pulpitu (sekcja 2.1)</w:t>
      </w:r>
    </w:p>
    <w:p>
      <w:pPr>
        <w:pStyle w:val="Normal"/>
        <w:numPr>
          <w:ilvl w:val="0"/>
          <w:numId w:val="3"/>
        </w:numPr>
        <w:bidi w:val="0"/>
        <w:jc w:val="left"/>
        <w:rPr/>
      </w:pPr>
      <w:r>
        <w:rPr/>
        <w:t>Wyświetlacz informacji o systemie, zwany "conky" (Punkt 2.2)</w:t>
      </w:r>
    </w:p>
    <w:p>
      <w:pPr>
        <w:pStyle w:val="Normal"/>
        <w:numPr>
          <w:ilvl w:val="0"/>
          <w:numId w:val="3"/>
        </w:numPr>
        <w:bidi w:val="0"/>
        <w:jc w:val="left"/>
        <w:rPr/>
      </w:pPr>
      <w:r>
        <w:rPr/>
        <w:t>Panel kreatywny tint2 (Punkt 2.3)</w:t>
      </w:r>
    </w:p>
    <w:p>
      <w:pPr>
        <w:pStyle w:val="Normal"/>
        <w:numPr>
          <w:ilvl w:val="0"/>
          <w:numId w:val="3"/>
        </w:numPr>
        <w:bidi w:val="0"/>
        <w:jc w:val="left"/>
        <w:rPr/>
      </w:pPr>
      <w:r>
        <w:rPr/>
        <w:t xml:space="preserve">Rodzimy dok </w:t>
      </w:r>
      <w:r>
        <w:rPr>
          <w:b w:val="false"/>
          <w:bCs w:val="false"/>
        </w:rPr>
        <w:t>(rozdział 2.4)</w:t>
      </w:r>
    </w:p>
    <w:p>
      <w:pPr>
        <w:pStyle w:val="Normal"/>
        <w:numPr>
          <w:ilvl w:val="0"/>
          <w:numId w:val="3"/>
        </w:numPr>
        <w:bidi w:val="0"/>
        <w:jc w:val="left"/>
        <w:rPr/>
      </w:pPr>
      <w:r>
        <w:rPr/>
        <w:t>Ukryte "rootMenu" Fluxbox (Sekcja 2.5)</w:t>
      </w:r>
    </w:p>
    <w:p>
      <w:pPr>
        <w:pStyle w:val="Normal"/>
        <w:bidi w:val="0"/>
        <w:jc w:val="left"/>
        <w:rPr/>
      </w:pPr>
      <w:r>
        <w:rPr/>
      </w:r>
    </w:p>
    <w:p>
      <w:pPr>
        <w:pStyle w:val="Normal"/>
        <w:bidi w:val="0"/>
        <w:jc w:val="left"/>
        <w:rPr/>
      </w:pPr>
      <w:r>
        <w:rPr/>
      </w:r>
    </w:p>
    <w:p>
      <w:pPr>
        <w:pStyle w:val="Normal"/>
        <w:bidi w:val="0"/>
        <w:jc w:val="left"/>
        <w:rPr/>
      </w:pPr>
      <w:r>
        <w:rPr/>
        <w:t xml:space="preserve">Pierwszym przystankiem dla nowych użytkowników może być </w:t>
      </w:r>
      <w:r>
        <w:rPr>
          <w:b/>
          <w:bCs/>
        </w:rPr>
        <w:t>menedżer ustawień</w:t>
      </w:r>
      <w:r>
        <w:rPr/>
        <w:t>, dostępny z poziomu doku, panelu lub menu głównego.</w:t>
      </w:r>
    </w:p>
    <w:p>
      <w:pPr>
        <w:pStyle w:val="Normal"/>
        <w:bidi w:val="0"/>
        <w:jc w:val="left"/>
        <w:rPr/>
      </w:pPr>
      <w:r>
        <w:rPr/>
        <w:t>Oprócz ikon na pulpicie i elementów doku, aplikacje można uruchamiać za pomocą dowolnego z następujących narzędzi:</w:t>
      </w:r>
    </w:p>
    <w:p>
      <w:pPr>
        <w:pStyle w:val="Normal"/>
        <w:bidi w:val="0"/>
        <w:jc w:val="left"/>
        <w:rPr/>
      </w:pPr>
      <w:r>
        <w:rPr/>
      </w:r>
    </w:p>
    <w:p>
      <w:pPr>
        <w:pStyle w:val="Normal"/>
        <w:numPr>
          <w:ilvl w:val="0"/>
          <w:numId w:val="4"/>
        </w:numPr>
        <w:bidi w:val="0"/>
        <w:jc w:val="left"/>
        <w:rPr/>
      </w:pPr>
      <w:r>
        <w:rPr/>
        <w:t>kliknij przycisk Start (logo MX) panelu tradycyjnego, aby wyświetlić Appfinder Xfce</w:t>
      </w:r>
    </w:p>
    <w:p>
      <w:pPr>
        <w:pStyle w:val="Normal"/>
        <w:numPr>
          <w:ilvl w:val="0"/>
          <w:numId w:val="4"/>
        </w:numPr>
        <w:bidi w:val="0"/>
        <w:jc w:val="left"/>
        <w:rPr/>
      </w:pPr>
      <w:r>
        <w:rPr/>
        <w:t xml:space="preserve">kliknij prawym przyciskiem myszy na pulpicie: </w:t>
      </w:r>
      <w:r>
        <w:rPr>
          <w:i/>
          <w:iCs/>
        </w:rPr>
        <w:t xml:space="preserve">Menu &gt; Wszystkie aplikacje, </w:t>
      </w:r>
      <w:r>
        <w:rPr/>
        <w:t>aby uzyskać menu kategoryczne w stylu Debiana</w:t>
      </w:r>
    </w:p>
    <w:p>
      <w:pPr>
        <w:pStyle w:val="Normal"/>
        <w:numPr>
          <w:ilvl w:val="0"/>
          <w:numId w:val="4"/>
        </w:numPr>
        <w:bidi w:val="0"/>
        <w:jc w:val="left"/>
        <w:rPr/>
      </w:pPr>
      <w:r>
        <w:rPr/>
        <w:t xml:space="preserve">kliknij klawisz logo klawiatury (ikona Windows lub Apple), aby wywołać bardzo szybkie narzędzie o nazwie "rofi" do alfabetycznego menu z poręcznymi właściwościami (szczegóły w </w:t>
      </w:r>
      <w:hyperlink r:id="rId8">
        <w:r>
          <w:rPr>
            <w:rStyle w:val="InternetLink"/>
          </w:rPr>
          <w:t>Wiki</w:t>
        </w:r>
      </w:hyperlink>
      <w:r>
        <w:rPr/>
        <w:t>)</w:t>
      </w:r>
    </w:p>
    <w:p>
      <w:pPr>
        <w:pStyle w:val="Normal"/>
        <w:numPr>
          <w:ilvl w:val="0"/>
          <w:numId w:val="4"/>
        </w:numPr>
        <w:bidi w:val="0"/>
        <w:jc w:val="left"/>
        <w:rPr/>
      </w:pPr>
      <w:r>
        <w:rPr/>
        <w:t xml:space="preserve">kliknij F2, aby wywołać małe okno uruchamiania (fbrun) dla aktualnej nazwy programu   </w:t>
      </w:r>
    </w:p>
    <w:p>
      <w:pPr>
        <w:pStyle w:val="Normal"/>
        <w:numPr>
          <w:ilvl w:val="0"/>
          <w:numId w:val="0"/>
        </w:numPr>
        <w:bidi w:val="0"/>
        <w:ind w:left="720" w:hanging="0"/>
        <w:jc w:val="left"/>
        <w:rPr/>
      </w:pPr>
      <w:r>
        <w:rPr/>
      </w:r>
    </w:p>
    <w:p>
      <w:pPr>
        <w:pStyle w:val="Normal"/>
        <w:bidi w:val="0"/>
        <w:jc w:val="left"/>
        <w:rPr/>
      </w:pPr>
      <w:r>
        <w:rPr/>
        <w:t>Poniższe sekcje pozwolą użytkownikom na podstawowe zrozumienie, jak używać i zarządzać każdym z tych komponentów. Uwaga: słowo "Menu" w poniższych sekcjach odnosi się do menu głównego (rootMenu), które jest wyświetlane po kliknięciu prawym przyciskiem myszy na pulpicie.</w:t>
      </w:r>
    </w:p>
    <w:p>
      <w:pPr>
        <w:pStyle w:val="Heading2"/>
        <w:bidi w:val="0"/>
        <w:jc w:val="left"/>
        <w:rPr/>
      </w:pPr>
      <w:bookmarkStart w:id="2" w:name="__RefHeading___Toc1787_3540384480"/>
      <w:bookmarkEnd w:id="2"/>
      <w:r>
        <w:rPr/>
        <w:t>2.1 Ikony pulpitu</w:t>
      </w:r>
    </w:p>
    <w:p>
      <w:pPr>
        <w:pStyle w:val="Normal"/>
        <w:bidi w:val="0"/>
        <w:ind w:left="288" w:right="0" w:hanging="0"/>
        <w:jc w:val="left"/>
        <w:rPr/>
      </w:pPr>
      <w:r>
        <w:rPr>
          <w:b/>
          <w:bCs/>
        </w:rPr>
        <w:t>Ukryj</w:t>
      </w:r>
      <w:r>
        <w:rPr/>
        <w:t>: Menu &gt; Poza zasięgiem wzroku &gt; Przełącz ikony</w:t>
      </w:r>
    </w:p>
    <w:p>
      <w:pPr>
        <w:pStyle w:val="Normal"/>
        <w:bidi w:val="0"/>
        <w:ind w:left="288" w:right="0" w:hanging="0"/>
        <w:jc w:val="left"/>
        <w:rPr/>
      </w:pPr>
      <w:r>
        <w:rPr>
          <w:b/>
          <w:bCs/>
        </w:rPr>
        <w:t>Usuń (ikona)</w:t>
      </w:r>
      <w:r>
        <w:rPr/>
        <w:t>: kliknij ikonę środkowym przyciskiem myszy, aby uruchomić iDesktool</w:t>
      </w:r>
    </w:p>
    <w:p>
      <w:pPr>
        <w:pStyle w:val="Normal"/>
        <w:bidi w:val="0"/>
        <w:ind w:left="288" w:right="0" w:hanging="0"/>
        <w:jc w:val="left"/>
        <w:rPr/>
      </w:pPr>
      <w:r>
        <w:rPr>
          <w:b/>
          <w:bCs/>
        </w:rPr>
        <w:t>Stop</w:t>
      </w:r>
      <w:r>
        <w:rPr/>
        <w:t>: Menu &gt; Poza zasięgiem wzroku &gt; Przełącz iDesk</w:t>
      </w:r>
    </w:p>
    <w:p>
      <w:pPr>
        <w:pStyle w:val="Normal"/>
        <w:bidi w:val="0"/>
        <w:ind w:left="288" w:right="0" w:hanging="0"/>
        <w:jc w:val="left"/>
        <w:rPr/>
      </w:pPr>
      <w:r>
        <w:rPr>
          <w:b/>
          <w:bCs/>
        </w:rPr>
        <w:t>Zarządzaj</w:t>
      </w:r>
      <w:r>
        <w:rPr/>
        <w:t>: Menu &gt; Wygląd &gt; Ikony pulpitu</w:t>
      </w:r>
    </w:p>
    <w:p>
      <w:pPr>
        <w:pStyle w:val="Normal"/>
        <w:bidi w:val="0"/>
        <w:ind w:left="288" w:right="0" w:hanging="0"/>
        <w:jc w:val="left"/>
        <w:rPr>
          <w:b/>
          <w:b/>
          <w:bCs/>
        </w:rPr>
      </w:pPr>
      <w:r>
        <w:rPr>
          <w:b/>
          <w:bCs/>
        </w:rPr>
        <w:t xml:space="preserve">Pomoc: </w:t>
      </w:r>
      <w:hyperlink r:id="rId9">
        <w:r>
          <w:rPr>
            <w:rStyle w:val="InternetLink"/>
            <w:b w:val="false"/>
            <w:bCs w:val="false"/>
            <w:shd w:fill="auto" w:val="clear"/>
          </w:rPr>
          <w:t>w Wiki</w:t>
        </w:r>
      </w:hyperlink>
    </w:p>
    <w:p>
      <w:pPr>
        <w:pStyle w:val="Normal"/>
        <w:bidi w:val="0"/>
        <w:jc w:val="left"/>
        <w:rPr/>
      </w:pPr>
      <w:r>
        <w:rPr/>
      </w:r>
    </w:p>
    <w:p>
      <w:pPr>
        <w:pStyle w:val="Normal"/>
        <w:bidi w:val="0"/>
        <w:jc w:val="left"/>
        <w:rPr/>
      </w:pPr>
      <w:r>
        <w:rPr>
          <w:shd w:fill="auto" w:val="clear"/>
        </w:rPr>
        <w:t xml:space="preserve">Ikony pulpitu są włączone w MXFB przez iDesk, program po raz pierwszy stworzony w 2005 roku i zaprojektowany do rysowania ikon pulpitu dla użytkowników minimalnych menedżerów okien, takich jak fluxbox. Chociaż ikony można ustawiać ręcznie, jest to znacznie łatwiejsze z graficznym narzędziem. MX Linux Devs i użytkownicy zaadaptowali, zmodernizowali i rozbudowali istniejące narzędzie tworząc </w:t>
      </w:r>
      <w:r>
        <w:rPr>
          <w:b/>
          <w:bCs/>
          <w:shd w:fill="auto" w:val="clear"/>
        </w:rPr>
        <w:t>iDesktool</w:t>
      </w:r>
      <w:r>
        <w:rPr>
          <w:shd w:fill="auto" w:val="clear"/>
        </w:rPr>
        <w:t xml:space="preserve">: </w:t>
      </w:r>
      <w:r>
        <w:rPr>
          <w:b w:val="false"/>
          <w:bCs w:val="false"/>
          <w:i/>
          <w:iCs/>
          <w:shd w:fill="auto" w:val="clear"/>
        </w:rPr>
        <w:t xml:space="preserve">Menu &gt; Wygląd &gt; Ikony pulpitu. </w:t>
      </w:r>
    </w:p>
    <w:p>
      <w:pPr>
        <w:pStyle w:val="Normal"/>
        <w:bidi w:val="0"/>
        <w:jc w:val="left"/>
        <w:rPr>
          <w:shd w:fill="auto" w:val="clear"/>
        </w:rPr>
      </w:pPr>
      <w:r>
        <w:rPr>
          <w:shd w:fill="auto" w:val="clear"/>
        </w:rPr>
      </w:r>
    </w:p>
    <w:p>
      <w:pPr>
        <w:pStyle w:val="TextBody"/>
        <w:bidi w:val="0"/>
        <w:jc w:val="left"/>
        <w:rPr/>
      </w:pPr>
      <w:r>
        <w:rPr>
          <w:shd w:fill="auto" w:val="clear"/>
        </w:rPr>
        <w:t>Narzędzie to znacznie ułatwia korzystanie z ikon na pulpicie w MX-Fluxboxie. Jest bardzo proste w obsłudze i nie powinno budzić wielu pytań związanych z jego użyciem.</w:t>
      </w:r>
    </w:p>
    <w:p>
      <w:pPr>
        <w:pStyle w:val="TextBody"/>
        <w:bidi w:val="0"/>
        <w:jc w:val="left"/>
        <w:rPr/>
      </w:pPr>
      <w:r>
        <w:rPr>
          <w:shd w:fill="auto" w:val="clear"/>
        </w:rPr>
        <w:t>Oto podstawowe działania myszy dla ikony na pulpicie (konfiguracja w ~/.ideskrc), używając domyślnej ikony "Wideo" jako przykładu:</w:t>
      </w:r>
    </w:p>
    <w:tbl>
      <w:tblPr>
        <w:tblW w:w="9536" w:type="dxa"/>
        <w:jc w:val="left"/>
        <w:tblInd w:w="-5" w:type="dxa"/>
        <w:tblLayout w:type="fixed"/>
        <w:tblCellMar>
          <w:top w:w="55" w:type="dxa"/>
          <w:left w:w="55" w:type="dxa"/>
          <w:bottom w:w="55" w:type="dxa"/>
          <w:right w:w="55" w:type="dxa"/>
        </w:tblCellMar>
      </w:tblPr>
      <w:tblGrid>
        <w:gridCol w:w="1264"/>
        <w:gridCol w:w="3504"/>
        <w:gridCol w:w="4768"/>
      </w:tblGrid>
      <w:tr>
        <w:trPr/>
        <w:tc>
          <w:tcPr>
            <w:tcW w:w="126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Działanie</w:t>
            </w:r>
          </w:p>
        </w:tc>
        <w:tc>
          <w:tcPr>
            <w:tcW w:w="350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Mysz</w:t>
            </w:r>
          </w:p>
        </w:tc>
        <w:tc>
          <w:tcPr>
            <w:tcW w:w="4768" w:type="dxa"/>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Przykład</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Wykonaj</w:t>
            </w:r>
          </w:p>
        </w:tc>
        <w:tc>
          <w:tcPr>
            <w:tcW w:w="35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Lewe pojedyncze kliknięcie</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Otwiera kanał YouTube MXFB</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Wykonaj alt</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Prawe pojedyncze kliknięcie</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Otwiera menu akcji</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Zarządzaj stroną</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Środek (przycisk przewijania) pojedyncze kliknięcie</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Otwiera program iDesktool skoncentrowany na ikonie</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Drag</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b w:val="false"/>
                <w:bCs w:val="false"/>
                <w:i w:val="false"/>
                <w:iCs w:val="false"/>
                <w:strike w:val="false"/>
                <w:dstrike w:val="false"/>
                <w:outline w:val="false"/>
                <w:shadow w:val="false"/>
                <w:color w:val="000000"/>
                <w:sz w:val="21"/>
                <w:szCs w:val="21"/>
                <w:u w:val="none"/>
                <w:shd w:fill="auto" w:val="clear"/>
              </w:rPr>
              <w:t>Lewe kliknięcie przytrzymaj, puść, aby zatrzymać</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r>
          </w:p>
        </w:tc>
      </w:tr>
    </w:tbl>
    <w:p>
      <w:pPr>
        <w:pStyle w:val="Heading2"/>
        <w:bidi w:val="0"/>
        <w:jc w:val="left"/>
        <w:rPr/>
      </w:pPr>
      <w:bookmarkStart w:id="3" w:name="__RefHeading___Toc1789_3540384480"/>
      <w:bookmarkEnd w:id="3"/>
      <w:r>
        <w:rPr/>
        <w:t>2.2 Conky</w:t>
      </w:r>
    </w:p>
    <w:p>
      <w:pPr>
        <w:pStyle w:val="Normal"/>
        <w:bidi w:val="0"/>
        <w:jc w:val="left"/>
        <w:rPr/>
      </w:pPr>
      <w:r>
        <w:rPr/>
      </w:r>
    </w:p>
    <w:p>
      <w:pPr>
        <w:pStyle w:val="Normal"/>
        <w:bidi w:val="0"/>
        <w:ind w:left="288" w:right="0" w:hanging="0"/>
        <w:jc w:val="left"/>
        <w:rPr/>
      </w:pPr>
      <w:r>
        <w:rPr>
          <w:b/>
          <w:bCs/>
        </w:rPr>
        <w:t>Ukryj</w:t>
      </w:r>
      <w:r>
        <w:rPr/>
        <w:t xml:space="preserve">: </w:t>
      </w:r>
      <w:r>
        <w:rPr>
          <w:i/>
          <w:iCs/>
        </w:rPr>
        <w:t>Menu &gt; Poza zasięgiem wzroku &gt; Przełącz conky</w:t>
      </w:r>
    </w:p>
    <w:p>
      <w:pPr>
        <w:pStyle w:val="Normal"/>
        <w:bidi w:val="0"/>
        <w:ind w:left="288" w:right="0" w:hanging="0"/>
        <w:jc w:val="left"/>
        <w:rPr/>
      </w:pPr>
      <w:r>
        <w:rPr>
          <w:b/>
          <w:bCs/>
        </w:rPr>
        <w:t>Usuń (conky)</w:t>
      </w:r>
      <w:r>
        <w:rPr/>
        <w:t xml:space="preserve">: </w:t>
      </w:r>
      <w:r>
        <w:rPr>
          <w:i/>
          <w:iCs/>
        </w:rPr>
        <w:t>Menu &gt; Wygląd &gt; Conky</w:t>
      </w:r>
    </w:p>
    <w:p>
      <w:pPr>
        <w:pStyle w:val="Normal"/>
        <w:bidi w:val="0"/>
        <w:ind w:left="288" w:right="0" w:hanging="0"/>
        <w:jc w:val="left"/>
        <w:rPr/>
      </w:pPr>
      <w:r>
        <w:rPr>
          <w:b/>
          <w:bCs/>
        </w:rPr>
        <w:t>Stop</w:t>
      </w:r>
      <w:r>
        <w:rPr/>
        <w:t xml:space="preserve">: </w:t>
      </w:r>
      <w:r>
        <w:rPr>
          <w:i/>
          <w:iCs/>
        </w:rPr>
        <w:t>Menu &gt; Poza zasięgiem wzroku &gt; Przełącz conky</w:t>
      </w:r>
    </w:p>
    <w:p>
      <w:pPr>
        <w:pStyle w:val="Normal"/>
        <w:bidi w:val="0"/>
        <w:ind w:left="288" w:right="0" w:hanging="0"/>
        <w:jc w:val="left"/>
        <w:rPr/>
      </w:pPr>
      <w:r>
        <w:rPr>
          <w:b/>
          <w:bCs/>
        </w:rPr>
        <w:t>Zarządzaj</w:t>
      </w:r>
      <w:r>
        <w:rPr/>
        <w:t xml:space="preserve">: </w:t>
      </w:r>
      <w:r>
        <w:rPr>
          <w:i/>
          <w:iCs/>
        </w:rPr>
        <w:t>Menu &gt; Wygląd &gt; Conky</w:t>
      </w:r>
    </w:p>
    <w:p>
      <w:pPr>
        <w:pStyle w:val="Normal"/>
        <w:bidi w:val="0"/>
        <w:jc w:val="left"/>
        <w:rPr/>
      </w:pPr>
      <w:hyperlink r:id="rId10">
        <w:r>
          <w:rPr>
            <w:rStyle w:val="InternetLink"/>
            <w:i w:val="false"/>
            <w:iCs w:val="false"/>
            <w:shd w:fill="auto" w:val="clear"/>
          </w:rPr>
          <w:t xml:space="preserve">     </w:t>
        </w:r>
      </w:hyperlink>
      <w:r>
        <w:rPr>
          <w:b/>
          <w:bCs/>
        </w:rPr>
        <w:t>Pomoc</w:t>
      </w:r>
      <w:r>
        <w:rPr/>
        <w:t xml:space="preserve">: w Wiki: </w:t>
      </w:r>
      <w:hyperlink r:id="rId11">
        <w:r>
          <w:rPr>
            <w:rStyle w:val="InternetLink"/>
            <w:i w:val="false"/>
            <w:iCs w:val="false"/>
            <w:shd w:fill="auto" w:val="clear"/>
          </w:rPr>
          <w:t>MX Conky</w:t>
        </w:r>
      </w:hyperlink>
      <w:r>
        <w:rPr>
          <w:i w:val="false"/>
          <w:iCs w:val="false"/>
          <w:shd w:fill="auto" w:val="clear"/>
        </w:rPr>
        <w:t xml:space="preserve">, </w:t>
      </w:r>
      <w:hyperlink r:id="rId12">
        <w:r>
          <w:rPr>
            <w:rStyle w:val="InternetLink"/>
            <w:i w:val="false"/>
            <w:iCs w:val="false"/>
            <w:shd w:fill="auto" w:val="clear"/>
          </w:rPr>
          <w:t xml:space="preserve">Conky Manager </w:t>
        </w:r>
      </w:hyperlink>
    </w:p>
    <w:p>
      <w:pPr>
        <w:pStyle w:val="TextBody"/>
        <w:bidi w:val="0"/>
        <w:jc w:val="left"/>
        <w:rPr>
          <w:i w:val="false"/>
          <w:i w:val="false"/>
          <w:iCs w:val="false"/>
          <w:shd w:fill="auto" w:val="clear"/>
        </w:rPr>
      </w:pPr>
      <w:r>
        <w:rPr>
          <w:i w:val="false"/>
          <w:iCs w:val="false"/>
          <w:shd w:fill="auto" w:val="clear"/>
        </w:rPr>
      </w:r>
    </w:p>
    <w:p>
      <w:pPr>
        <w:pStyle w:val="TextBody"/>
        <w:bidi w:val="0"/>
        <w:jc w:val="left"/>
        <w:rPr/>
      </w:pPr>
      <w:r>
        <w:rPr>
          <w:i w:val="false"/>
          <w:iCs w:val="false"/>
          <w:shd w:fill="auto" w:val="clear"/>
        </w:rPr>
        <w:t xml:space="preserve">Użytkownicy MX-Fluxbox mogą korzystać z domyślnego zestawu conky dla MX Linux, klikając </w:t>
      </w:r>
      <w:r>
        <w:rPr>
          <w:i/>
          <w:iCs/>
          <w:shd w:fill="auto" w:val="clear"/>
        </w:rPr>
        <w:t xml:space="preserve">Menu &gt; Wygląd &gt; Conky, aby wywołać </w:t>
      </w:r>
      <w:r>
        <w:rPr>
          <w:i w:val="false"/>
          <w:iCs w:val="false"/>
          <w:shd w:fill="auto" w:val="clear"/>
        </w:rPr>
        <w:t xml:space="preserve">MX Conky; Conky Manager może być uruchomiony z niego lub z dowolnego menu. Conky Manager jest poręczną metodą podstawowego zarządzania, podczas gdy MX Conky dostarcza zaawansowanych funkcji, takich jak manipulacja kolorami unikalna dla MX Linux. </w:t>
      </w:r>
    </w:p>
    <w:p>
      <w:pPr>
        <w:pStyle w:val="TextBody"/>
        <w:bidi w:val="0"/>
        <w:jc w:val="left"/>
        <w:rPr>
          <w:i w:val="false"/>
          <w:i w:val="false"/>
          <w:iCs w:val="false"/>
          <w:shd w:fill="auto" w:val="clear"/>
        </w:rPr>
      </w:pPr>
      <w:r>
        <w:rPr>
          <w:i w:val="false"/>
          <w:iCs w:val="false"/>
          <w:shd w:fill="auto" w:val="clear"/>
        </w:rPr>
        <w:t>W Conky Managerze wykonaj te proste kroki, aby edytować, przeglądać i wyświetlać conky:</w:t>
      </w:r>
    </w:p>
    <w:p>
      <w:pPr>
        <w:pStyle w:val="TextBody"/>
        <w:numPr>
          <w:ilvl w:val="0"/>
          <w:numId w:val="5"/>
        </w:numPr>
        <w:bidi w:val="0"/>
        <w:jc w:val="left"/>
        <w:rPr>
          <w:i w:val="false"/>
          <w:i w:val="false"/>
          <w:iCs w:val="false"/>
          <w:shd w:fill="auto" w:val="clear"/>
        </w:rPr>
      </w:pPr>
      <w:r>
        <w:rPr>
          <w:i w:val="false"/>
          <w:iCs w:val="false"/>
          <w:shd w:fill="auto" w:val="clear"/>
        </w:rPr>
        <w:t xml:space="preserve">Podświetl każdy conky i naciśnij przycisk Podgląd, aby zobaczyć, jak wygląda. Pamiętaj, aby zamknąć każdy podgląd przed przejściem do kolejnego. </w:t>
      </w:r>
    </w:p>
    <w:p>
      <w:pPr>
        <w:pStyle w:val="TextBody"/>
        <w:numPr>
          <w:ilvl w:val="0"/>
          <w:numId w:val="5"/>
        </w:numPr>
        <w:bidi w:val="0"/>
        <w:jc w:val="left"/>
        <w:rPr>
          <w:shd w:fill="auto" w:val="clear"/>
        </w:rPr>
      </w:pPr>
      <w:r>
        <w:rPr>
          <w:i w:val="false"/>
          <w:iCs w:val="false"/>
          <w:shd w:fill="auto" w:val="clear"/>
        </w:rPr>
        <w:t>Kliknij na ikonę ustawień (koła zębate), aby zmienić podstawowe właściwości.</w:t>
      </w:r>
    </w:p>
    <w:p>
      <w:pPr>
        <w:pStyle w:val="TextBody"/>
        <w:numPr>
          <w:ilvl w:val="0"/>
          <w:numId w:val="5"/>
        </w:numPr>
        <w:bidi w:val="0"/>
        <w:jc w:val="left"/>
        <w:rPr>
          <w:i w:val="false"/>
          <w:i w:val="false"/>
          <w:iCs w:val="false"/>
          <w:shd w:fill="auto" w:val="clear"/>
        </w:rPr>
      </w:pPr>
      <w:r>
        <w:rPr>
          <w:i w:val="false"/>
          <w:iCs w:val="false"/>
          <w:shd w:fill="auto" w:val="clear"/>
        </w:rPr>
        <w:t xml:space="preserve">Zaznacz pole, aby wybrać dowolny conky, którego chcesz użyć. Zostanie on automatycznie zainstalowany. </w:t>
      </w:r>
    </w:p>
    <w:p>
      <w:pPr>
        <w:pStyle w:val="TextBody"/>
        <w:numPr>
          <w:ilvl w:val="0"/>
          <w:numId w:val="5"/>
        </w:numPr>
        <w:bidi w:val="0"/>
        <w:jc w:val="left"/>
        <w:rPr>
          <w:i w:val="false"/>
          <w:i w:val="false"/>
          <w:iCs w:val="false"/>
          <w:shd w:fill="auto" w:val="clear"/>
        </w:rPr>
      </w:pPr>
      <w:r>
        <w:rPr>
          <w:i w:val="false"/>
          <w:iCs w:val="false"/>
          <w:shd w:fill="auto" w:val="clear"/>
        </w:rPr>
        <w:t>Pliki konfiguracyjne są przechowywane w folderze ~/.conky/ w poszczególnych plikach tematycznych. Można je edytować, choć nie jest to intuicyjne, podświetlając conky na liście i klikając na ikonę edycji (ołówek).</w:t>
      </w:r>
    </w:p>
    <w:p>
      <w:pPr>
        <w:pStyle w:val="TextBody"/>
        <w:bidi w:val="0"/>
        <w:jc w:val="left"/>
        <w:rPr>
          <w:shd w:fill="auto" w:val="clear"/>
        </w:rPr>
      </w:pPr>
      <w:r>
        <w:rPr>
          <w:i w:val="false"/>
          <w:iCs w:val="false"/>
          <w:shd w:fill="auto" w:val="clear"/>
        </w:rPr>
        <w:t>Dla bardziej skomplikowanych conkies, może być konieczne użycie compositora. Kliknij Menu &gt; Settings &gt; Config &gt; Startup i odkomentuj linijkę o kompozytorze, aby wyglądało to tak: compton &amp;</w:t>
      </w:r>
    </w:p>
    <w:p>
      <w:pPr>
        <w:pStyle w:val="Heading2"/>
        <w:bidi w:val="0"/>
        <w:jc w:val="left"/>
        <w:rPr/>
      </w:pPr>
      <w:bookmarkStart w:id="4" w:name="__RefHeading___Toc1791_3540384480"/>
      <w:bookmarkEnd w:id="4"/>
      <w:r>
        <w:rPr/>
        <w:t>2.3 Panel tint2</w:t>
      </w:r>
    </w:p>
    <w:p>
      <w:pPr>
        <w:pStyle w:val="Normal"/>
        <w:bidi w:val="0"/>
        <w:ind w:left="288" w:right="0" w:hanging="0"/>
        <w:jc w:val="left"/>
        <w:rPr/>
      </w:pPr>
      <w:r>
        <w:rPr>
          <w:b/>
          <w:bCs/>
        </w:rPr>
        <w:t>Ukryj</w:t>
      </w:r>
      <w:r>
        <w:rPr/>
        <w:t xml:space="preserve">: </w:t>
      </w:r>
      <w:r>
        <w:rPr>
          <w:i/>
          <w:iCs/>
        </w:rPr>
        <w:t>Menu &gt; Poza zasięgiem wzroku &gt; Przełącz panel automatycznego ukrywania</w:t>
      </w:r>
    </w:p>
    <w:p>
      <w:pPr>
        <w:pStyle w:val="Normal"/>
        <w:bidi w:val="0"/>
        <w:ind w:left="288" w:right="0" w:hanging="0"/>
        <w:jc w:val="left"/>
        <w:rPr/>
      </w:pPr>
      <w:r>
        <w:rPr>
          <w:b/>
          <w:bCs/>
        </w:rPr>
        <w:t>Usunąć</w:t>
      </w:r>
      <w:r>
        <w:rPr/>
        <w:t xml:space="preserve">: </w:t>
      </w:r>
      <w:r>
        <w:rPr>
          <w:i/>
          <w:iCs/>
        </w:rPr>
        <w:t>Ręcznie: usuń konfigurację z ~/.config/tint2/</w:t>
      </w:r>
    </w:p>
    <w:p>
      <w:pPr>
        <w:pStyle w:val="Normal"/>
        <w:bidi w:val="0"/>
        <w:ind w:left="288" w:right="0" w:hanging="0"/>
        <w:jc w:val="left"/>
        <w:rPr/>
      </w:pPr>
      <w:r>
        <w:rPr>
          <w:b/>
          <w:bCs/>
        </w:rPr>
        <w:t>Stop</w:t>
      </w:r>
      <w:r>
        <w:rPr/>
        <w:t xml:space="preserve">: </w:t>
      </w:r>
      <w:r>
        <w:rPr>
          <w:i/>
          <w:iCs/>
        </w:rPr>
        <w:t>Ręcznie: umieść komentarz (#) przed linią w pliku "startup".</w:t>
      </w:r>
    </w:p>
    <w:p>
      <w:pPr>
        <w:pStyle w:val="Normal"/>
        <w:bidi w:val="0"/>
        <w:ind w:left="288" w:right="0" w:hanging="0"/>
        <w:jc w:val="left"/>
        <w:rPr/>
      </w:pPr>
      <w:bookmarkStart w:id="5" w:name="__RefHeading___Toc1679_3540384480"/>
      <w:bookmarkEnd w:id="5"/>
      <w:r>
        <w:rPr>
          <w:b/>
          <w:bCs/>
        </w:rPr>
        <w:t>Zarządzaj</w:t>
      </w:r>
      <w:r>
        <w:rPr/>
        <w:t xml:space="preserve">: </w:t>
      </w:r>
      <w:r>
        <w:rPr>
          <w:i/>
          <w:iCs/>
        </w:rPr>
        <w:t>Menedżer ustawień &gt; Menedżer Tint2 (ikony w doku i na panelu)</w:t>
      </w:r>
    </w:p>
    <w:p>
      <w:pPr>
        <w:pStyle w:val="Normal"/>
        <w:bidi w:val="0"/>
        <w:jc w:val="left"/>
        <w:rPr/>
      </w:pPr>
      <w:r>
        <w:rPr>
          <w:b/>
          <w:bCs/>
        </w:rPr>
        <w:t xml:space="preserve">     </w:t>
      </w:r>
      <w:r>
        <w:rPr>
          <w:b/>
          <w:bCs/>
        </w:rPr>
        <w:t>Pomoc</w:t>
      </w:r>
      <w:r>
        <w:rPr>
          <w:b w:val="false"/>
          <w:bCs w:val="false"/>
        </w:rPr>
        <w:t xml:space="preserve">: </w:t>
      </w:r>
      <w:hyperlink r:id="rId13">
        <w:r>
          <w:rPr>
            <w:rStyle w:val="InternetLink"/>
            <w:b w:val="false"/>
            <w:bCs w:val="false"/>
          </w:rPr>
          <w:t xml:space="preserve">w </w:t>
        </w:r>
      </w:hyperlink>
      <w:hyperlink r:id="rId14">
        <w:r>
          <w:rPr>
            <w:rStyle w:val="InternetLink"/>
            <w:b w:val="false"/>
            <w:bCs w:val="false"/>
          </w:rPr>
          <w:t>Wiki</w:t>
        </w:r>
      </w:hyperlink>
      <w:r>
        <w:rPr/>
        <w:tab/>
      </w:r>
    </w:p>
    <w:p>
      <w:pPr>
        <w:pStyle w:val="Normal"/>
        <w:bidi w:val="0"/>
        <w:jc w:val="left"/>
        <w:rPr/>
      </w:pPr>
      <w:r>
        <w:rPr/>
      </w:r>
    </w:p>
    <w:p>
      <w:pPr>
        <w:pStyle w:val="Normal"/>
        <w:bidi w:val="0"/>
        <w:jc w:val="left"/>
        <w:rPr/>
      </w:pPr>
      <w:r>
        <w:rPr/>
        <w:t xml:space="preserve">Oryginalny pasek narzędzi Fluxbox bardzo różni się pod względem funkcji i wyglądu od tego, czego oczekują dzisiejsi użytkownicy. (Możesz przełączać się pomiędzy nimi: </w:t>
      </w:r>
      <w:r>
        <w:rPr>
          <w:i/>
          <w:iCs/>
        </w:rPr>
        <w:t xml:space="preserve">Menu &gt; Wygląd &gt; Pasek narzędzi &gt; Fluxbox | </w:t>
      </w:r>
      <w:r>
        <w:rPr/>
        <w:t xml:space="preserve">Tradycyjny) Z tego powodu alternatywny "tradycyjny" pasek narzędzi został dodany począwszy od MX-Fluxbox 2.2 przy użyciu wysoce konfigurowalnej aplikacji znanej jako "tint2". </w:t>
      </w:r>
    </w:p>
    <w:p>
      <w:pPr>
        <w:pStyle w:val="Normal"/>
        <w:bidi w:val="0"/>
        <w:jc w:val="left"/>
        <w:rPr/>
      </w:pPr>
      <w:r>
        <w:rPr/>
      </w:r>
    </w:p>
    <w:p>
      <w:pPr>
        <w:pStyle w:val="TextBody"/>
        <w:bidi w:val="0"/>
        <w:spacing w:lineRule="auto" w:line="276" w:before="0" w:after="140"/>
        <w:jc w:val="left"/>
        <w:rPr/>
      </w:pPr>
      <w:r>
        <w:rPr/>
        <w:t>Aby zmienić panel, kliknij ikonę klucza znajdującą się obok przycisku Start lub ikonę koła zębatego w doku. To uruchamia menedżera ustawień, w którym możesz kliknąć "Menedżer Tint2".</w:t>
      </w:r>
    </w:p>
    <w:p>
      <w:pPr>
        <w:pStyle w:val="TextBody"/>
        <w:bidi w:val="0"/>
        <w:jc w:val="left"/>
        <w:rPr/>
      </w:pPr>
      <w:r>
        <w:rPr>
          <w:b w:val="false"/>
          <w:bCs w:val="false"/>
          <w:u w:val="none"/>
        </w:rPr>
        <w:t xml:space="preserve">Otworzy się ekran pokazujący wszystkie konfiguracje tint2 w lokalizacji </w:t>
      </w:r>
      <w:r>
        <w:rPr>
          <w:b w:val="false"/>
          <w:bCs w:val="false"/>
          <w:i/>
          <w:iCs/>
          <w:u w:val="none"/>
        </w:rPr>
        <w:t>~/config/tint2/</w:t>
      </w:r>
      <w:r>
        <w:rPr>
          <w:b w:val="false"/>
          <w:bCs w:val="false"/>
          <w:i w:val="false"/>
          <w:iCs w:val="false"/>
          <w:u w:val="none"/>
        </w:rPr>
        <w:t>. MXFB dostarcza mały zestaw bardzo różnych konfiguracji, które możesz wypróbować.</w:t>
      </w:r>
    </w:p>
    <w:p>
      <w:pPr>
        <w:pStyle w:val="TextBody"/>
        <w:bidi w:val="0"/>
        <w:jc w:val="left"/>
        <w:rPr>
          <w:b w:val="false"/>
          <w:b w:val="false"/>
          <w:bCs w:val="false"/>
          <w:u w:val="none"/>
        </w:rPr>
      </w:pPr>
      <w:r>
        <w:rPr>
          <w:b w:val="false"/>
          <w:bCs w:val="false"/>
          <w:i w:val="false"/>
          <w:iCs w:val="false"/>
          <w:u w:val="none"/>
        </w:rPr>
        <w:t>Oprócz wyboru istniejącej konfiguracji możesz również zmienić elementy dowolnego panelu - w rzeczywistości jest to jedna z największych przyjemności korzystania z tint2. Kliknij na przycisk "Graficzny edytor" u góry lub "Edytuj" na dole, aby bezpośrednio edytować plik tekstowy.</w:t>
      </w:r>
    </w:p>
    <w:p>
      <w:pPr>
        <w:pStyle w:val="TextBody"/>
        <w:bidi w:val="0"/>
        <w:jc w:val="left"/>
        <w:rPr/>
      </w:pPr>
      <w:r>
        <w:rPr/>
        <w:t>Edytor graficzny zawiera dwie aplikacje:</w:t>
      </w:r>
    </w:p>
    <w:p>
      <w:pPr>
        <w:pStyle w:val="TextBody"/>
        <w:numPr>
          <w:ilvl w:val="0"/>
          <w:numId w:val="6"/>
        </w:numPr>
        <w:bidi w:val="0"/>
        <w:jc w:val="left"/>
        <w:rPr/>
      </w:pPr>
      <w:r>
        <w:rPr/>
        <w:t xml:space="preserve">"Themes" wyświetla wszystkie konfiguracje tint2 w lokalizacji użytkownika, jak również kilka innych przyniesionych podczas instalacji. </w:t>
      </w:r>
    </w:p>
    <w:p>
      <w:pPr>
        <w:pStyle w:val="TextBody"/>
        <w:numPr>
          <w:ilvl w:val="0"/>
          <w:numId w:val="6"/>
        </w:numPr>
        <w:bidi w:val="0"/>
        <w:jc w:val="left"/>
        <w:rPr/>
      </w:pPr>
      <w:r>
        <w:rPr/>
        <w:t xml:space="preserve">Okno "Właściwości" wyświetla właściwości uruchomionej konfiguracji. Jeśli okno Właściwości nie jest widoczne, kliknij na małą ikonę koła zębatego w lewym górnym rogu. </w:t>
      </w:r>
    </w:p>
    <w:p>
      <w:pPr>
        <w:pStyle w:val="Normal"/>
        <w:bidi w:val="0"/>
        <w:jc w:val="left"/>
        <w:rPr/>
      </w:pPr>
      <w:r>
        <w:rPr/>
        <w:t>Oto kilka typowych działań, które pomogą Ci zacząć:</w:t>
      </w:r>
    </w:p>
    <w:p>
      <w:pPr>
        <w:pStyle w:val="Normal"/>
        <w:numPr>
          <w:ilvl w:val="0"/>
          <w:numId w:val="7"/>
        </w:numPr>
        <w:bidi w:val="0"/>
        <w:jc w:val="left"/>
        <w:rPr/>
      </w:pPr>
      <w:r>
        <w:rPr/>
        <w:t xml:space="preserve">Dodawanie/usuwanie launcherów. W oknie "Właściwości" kliknij po lewej stronie pozycję "Launcher". Prawy panel składa się z dwóch kolumn: po lewej stronie znajduje się lista ikon aplikacji aktualnie wyświetlanych na pasku narzędzi, natomiast po prawej lista wszystkich zainstalowanych aplikacji desktopowych. </w:t>
      </w:r>
    </w:p>
    <w:p>
      <w:pPr>
        <w:pStyle w:val="Normal"/>
        <w:numPr>
          <w:ilvl w:val="1"/>
          <w:numId w:val="7"/>
        </w:numPr>
        <w:bidi w:val="0"/>
        <w:jc w:val="left"/>
        <w:rPr/>
      </w:pPr>
      <w:r>
        <w:rPr>
          <w:b/>
          <w:bCs/>
        </w:rPr>
        <w:t>Dodaj</w:t>
      </w:r>
      <w:r>
        <w:rPr/>
        <w:t>: wybierz aplikację, którą chcesz z listy w prawej kolumnie, kliknij ikonę "strzałki w lewo" na środku, a następnie kliknij przycisk "Zastosuj", aby natychmiast dodać ją do paska narzędzi.</w:t>
      </w:r>
    </w:p>
    <w:p>
      <w:pPr>
        <w:pStyle w:val="Normal"/>
        <w:numPr>
          <w:ilvl w:val="1"/>
          <w:numId w:val="7"/>
        </w:numPr>
        <w:bidi w:val="0"/>
        <w:jc w:val="left"/>
        <w:rPr/>
      </w:pPr>
      <w:r>
        <w:rPr>
          <w:b/>
          <w:bCs/>
        </w:rPr>
        <w:t>Demontaż</w:t>
      </w:r>
      <w:r>
        <w:rPr/>
        <w:t>: postępować w odwrotnej kolejności.</w:t>
      </w:r>
    </w:p>
    <w:p>
      <w:pPr>
        <w:pStyle w:val="Normal"/>
        <w:numPr>
          <w:ilvl w:val="0"/>
          <w:numId w:val="7"/>
        </w:numPr>
        <w:bidi w:val="0"/>
        <w:jc w:val="left"/>
        <w:rPr/>
      </w:pPr>
      <w:r>
        <w:rPr/>
        <w:t>Przesuwanie lub zmiana rozmiaru panelu. W oknie "Właściwości" kliknij na pozycję "Panel" w lewym panelu, a następnie wybierz jego położenie i rozmiar w prawym panelu. Kliknij na przycisk "Zastosuj".</w:t>
      </w:r>
    </w:p>
    <w:p>
      <w:pPr>
        <w:pStyle w:val="TextBody"/>
        <w:bidi w:val="0"/>
        <w:jc w:val="left"/>
        <w:rPr>
          <w:b/>
          <w:b/>
          <w:bCs/>
        </w:rPr>
      </w:pPr>
      <w:r>
        <w:rPr>
          <w:b/>
          <w:bCs/>
        </w:rPr>
      </w:r>
    </w:p>
    <w:p>
      <w:pPr>
        <w:pStyle w:val="TextBody"/>
        <w:bidi w:val="0"/>
        <w:jc w:val="left"/>
        <w:rPr/>
      </w:pPr>
      <w:bookmarkStart w:id="6" w:name="__RefHeading___Toc1472_4265139331"/>
      <w:bookmarkEnd w:id="6"/>
      <w:r>
        <w:rPr>
          <w:b/>
          <w:bCs/>
        </w:rPr>
        <w:t>UWAGA</w:t>
      </w:r>
      <w:r>
        <w:rPr/>
        <w:t>: kiedy wybierzesz nowy motyw, stracisz wszystkie zmiany, które wprowadziłeś do poprzednio używanego motywu, takie jak dodanie szybkiego launchera. Lepiej jest najpierw zrobić kopię zapasową swojej bieżącej konfiguracji, abyś mógł potem wkleić swoje dostosowania do nowego motywu: kliknij na ~/.config/tint2/tint2rc, aby otworzyć go w featherpad, a następnie zapisz go pod nową nazwą, taką jak "tint2rc_BAK." Następnie możesz skopiować wszystkie swoje niestandardowe linie z pliku kopii zapasowej do właściwego miejsca w nowej konfiguracji tint2rc.</w:t>
      </w:r>
    </w:p>
    <w:p>
      <w:pPr>
        <w:pStyle w:val="Normal"/>
        <w:bidi w:val="0"/>
        <w:jc w:val="left"/>
        <w:rPr/>
      </w:pPr>
      <w:r>
        <w:rPr/>
      </w:r>
    </w:p>
    <w:p>
      <w:pPr>
        <w:pStyle w:val="Heading2"/>
        <w:bidi w:val="0"/>
        <w:jc w:val="left"/>
        <w:rPr/>
      </w:pPr>
      <w:bookmarkStart w:id="7" w:name="__RefHeading___Toc1793_3540384480"/>
      <w:bookmarkEnd w:id="7"/>
      <w:r>
        <w:rPr/>
        <w:t>2.4 Doki</w:t>
      </w:r>
    </w:p>
    <w:p>
      <w:pPr>
        <w:pStyle w:val="Normal"/>
        <w:bidi w:val="0"/>
        <w:jc w:val="left"/>
        <w:rPr>
          <w:shd w:fill="auto" w:val="clear"/>
        </w:rPr>
      </w:pPr>
      <w:r>
        <w:rPr>
          <w:shd w:fill="auto" w:val="clear"/>
        </w:rPr>
      </w:r>
    </w:p>
    <w:p>
      <w:pPr>
        <w:pStyle w:val="Normal"/>
        <w:bidi w:val="0"/>
        <w:ind w:left="288" w:right="0" w:hanging="0"/>
        <w:jc w:val="left"/>
        <w:rPr/>
      </w:pPr>
      <w:r>
        <w:rPr>
          <w:b/>
          <w:bCs/>
        </w:rPr>
        <w:t>Ukryj</w:t>
      </w:r>
      <w:r>
        <w:rPr/>
        <w:t xml:space="preserve">: </w:t>
      </w:r>
      <w:r>
        <w:rPr>
          <w:i/>
          <w:iCs/>
        </w:rPr>
        <w:t>Menu &gt; Poza zasięgiem wzroku &gt; Przełącz automatyczne ukrywanie doku</w:t>
      </w:r>
    </w:p>
    <w:p>
      <w:pPr>
        <w:pStyle w:val="Normal"/>
        <w:bidi w:val="0"/>
        <w:ind w:left="288" w:right="0" w:hanging="0"/>
        <w:jc w:val="left"/>
        <w:rPr/>
      </w:pPr>
      <w:r>
        <w:rPr>
          <w:b/>
          <w:bCs/>
        </w:rPr>
        <w:t>Usuń/Dodaj (element Docka)</w:t>
      </w:r>
      <w:r>
        <w:rPr/>
        <w:t xml:space="preserve">: </w:t>
      </w:r>
      <w:r>
        <w:rPr>
          <w:i/>
          <w:iCs/>
        </w:rPr>
        <w:t>Menu &gt; Wygląd &gt; Dockmaker</w:t>
      </w:r>
    </w:p>
    <w:p>
      <w:pPr>
        <w:pStyle w:val="Normal"/>
        <w:bidi w:val="0"/>
        <w:ind w:left="288" w:right="0" w:hanging="0"/>
        <w:jc w:val="left"/>
        <w:rPr/>
      </w:pPr>
      <w:r>
        <w:rPr>
          <w:b/>
          <w:bCs/>
        </w:rPr>
        <w:t>Zatrzymaj (Domyślny dok)</w:t>
      </w:r>
      <w:r>
        <w:rPr/>
        <w:t xml:space="preserve">: </w:t>
      </w:r>
      <w:r>
        <w:rPr>
          <w:i/>
          <w:iCs/>
        </w:rPr>
        <w:t>Menu &gt; Poza zasięgiem wzroku &gt; Wyłącz domyślną stację dokującą</w:t>
      </w:r>
    </w:p>
    <w:p>
      <w:pPr>
        <w:pStyle w:val="Normal"/>
        <w:bidi w:val="0"/>
        <w:ind w:left="288" w:right="0" w:hanging="0"/>
        <w:jc w:val="left"/>
        <w:rPr>
          <w:shd w:fill="auto" w:val="clear"/>
        </w:rPr>
      </w:pPr>
      <w:bookmarkStart w:id="8" w:name="__RefHeading___Toc1679_35403844801"/>
      <w:bookmarkEnd w:id="8"/>
      <w:r>
        <w:rPr>
          <w:b/>
          <w:bCs/>
          <w:shd w:fill="auto" w:val="clear"/>
        </w:rPr>
        <w:t>Zarządzaj</w:t>
      </w:r>
      <w:r>
        <w:rPr>
          <w:shd w:fill="auto" w:val="clear"/>
        </w:rPr>
        <w:t xml:space="preserve">: </w:t>
      </w:r>
      <w:r>
        <w:rPr>
          <w:i/>
          <w:iCs/>
          <w:shd w:fill="auto" w:val="clear"/>
        </w:rPr>
        <w:t xml:space="preserve">Menu &gt; Wygląd &gt; Dockmaker </w:t>
      </w:r>
    </w:p>
    <w:p>
      <w:pPr>
        <w:pStyle w:val="TextBody"/>
        <w:bidi w:val="0"/>
        <w:jc w:val="left"/>
        <w:rPr/>
      </w:pPr>
      <w:r>
        <w:rPr>
          <w:b/>
          <w:bCs/>
          <w:shd w:fill="auto" w:val="clear"/>
        </w:rPr>
        <w:t xml:space="preserve">     </w:t>
      </w:r>
      <w:r>
        <w:rPr>
          <w:b/>
          <w:bCs/>
          <w:shd w:fill="auto" w:val="clear"/>
        </w:rPr>
        <w:t xml:space="preserve">Pomoc: </w:t>
      </w:r>
      <w:hyperlink r:id="rId15">
        <w:r>
          <w:rPr>
            <w:rStyle w:val="InternetLink"/>
            <w:b w:val="false"/>
            <w:bCs w:val="false"/>
            <w:strike w:val="false"/>
            <w:dstrike w:val="false"/>
            <w:shd w:fill="auto" w:val="clear"/>
          </w:rPr>
          <w:t>w Wiki</w:t>
        </w:r>
      </w:hyperlink>
    </w:p>
    <w:p>
      <w:pPr>
        <w:pStyle w:val="TextBody"/>
        <w:bidi w:val="0"/>
        <w:jc w:val="left"/>
        <w:rPr/>
      </w:pPr>
      <w:r>
        <w:rPr>
          <w:shd w:fill="auto" w:val="clear"/>
        </w:rPr>
        <w:t xml:space="preserve">Zewnętrzne doki takie jak plank często nie współpracują łatwo z Fluxboxem. Jednak MXFB posiada natywną aplikację o nazwie Dockmaker, która ułatwia użytkownikowi tworzenie, modyfikowanie i zarządzanie dokami. Po pierwszym zalogowaniu na pulpicie pojawia się pionowy dok, którego konfiguracja jest ustawiona w </w:t>
      </w:r>
      <w:r>
        <w:rPr>
          <w:i/>
          <w:iCs/>
          <w:shd w:fill="auto" w:val="clear"/>
        </w:rPr>
        <w:t>~/fluxbox/scripts/DefaultDock.mxdk</w:t>
      </w:r>
      <w:r>
        <w:rPr>
          <w:shd w:fill="auto" w:val="clear"/>
        </w:rPr>
        <w:t xml:space="preserve">. </w:t>
      </w:r>
    </w:p>
    <w:p>
      <w:pPr>
        <w:pStyle w:val="TextBody"/>
        <w:bidi w:val="0"/>
        <w:jc w:val="left"/>
        <w:rPr/>
      </w:pPr>
      <w:r>
        <w:rPr>
          <w:b/>
          <w:bCs/>
          <w:strike w:val="false"/>
          <w:dstrike w:val="false"/>
          <w:shd w:fill="auto" w:val="clear"/>
        </w:rPr>
        <w:t>UWAGA</w:t>
      </w:r>
      <w:r>
        <w:rPr>
          <w:strike w:val="false"/>
          <w:dstrike w:val="false"/>
          <w:shd w:fill="auto" w:val="clear"/>
        </w:rPr>
        <w:t>: można również użyć tint2 jako stacji dokującej</w:t>
      </w:r>
    </w:p>
    <w:p>
      <w:pPr>
        <w:pStyle w:val="Heading2"/>
        <w:bidi w:val="0"/>
        <w:jc w:val="left"/>
        <w:rPr/>
      </w:pPr>
      <w:bookmarkStart w:id="9" w:name="__RefHeading___Toc1795_3540384480"/>
      <w:bookmarkEnd w:id="9"/>
      <w:r>
        <w:rPr/>
        <w:t>2.5 Menu główne</w:t>
      </w:r>
    </w:p>
    <w:p>
      <w:pPr>
        <w:pStyle w:val="Normal"/>
        <w:bidi w:val="0"/>
        <w:ind w:left="288" w:right="0" w:hanging="0"/>
        <w:jc w:val="left"/>
        <w:rPr/>
      </w:pPr>
      <w:r>
        <w:rPr>
          <w:b/>
          <w:bCs/>
        </w:rPr>
        <w:t>Ukryj</w:t>
      </w:r>
      <w:r>
        <w:rPr/>
        <w:t xml:space="preserve">: </w:t>
      </w:r>
      <w:r>
        <w:rPr>
          <w:i/>
          <w:iCs/>
        </w:rPr>
        <w:t>domyślnie zawsze ukryty</w:t>
      </w:r>
    </w:p>
    <w:p>
      <w:pPr>
        <w:pStyle w:val="Normal"/>
        <w:bidi w:val="0"/>
        <w:ind w:left="288" w:right="0" w:hanging="0"/>
        <w:jc w:val="left"/>
        <w:rPr/>
      </w:pPr>
      <w:r>
        <w:rPr>
          <w:b/>
          <w:bCs/>
        </w:rPr>
        <w:t>Usuń/Dodaj (element menu)</w:t>
      </w:r>
      <w:r>
        <w:rPr/>
        <w:t xml:space="preserve">: </w:t>
      </w:r>
      <w:r>
        <w:rPr>
          <w:i/>
          <w:iCs/>
        </w:rPr>
        <w:t>Menu &gt; Ustawienia &gt; Konfiguracja &gt; Menu</w:t>
      </w:r>
    </w:p>
    <w:p>
      <w:pPr>
        <w:pStyle w:val="Normal"/>
        <w:bidi w:val="0"/>
        <w:ind w:left="288" w:right="0" w:hanging="0"/>
        <w:jc w:val="left"/>
        <w:rPr/>
      </w:pPr>
      <w:r>
        <w:rPr>
          <w:b/>
          <w:bCs/>
        </w:rPr>
        <w:t>Stop</w:t>
      </w:r>
      <w:r>
        <w:rPr/>
        <w:t xml:space="preserve">: </w:t>
      </w:r>
      <w:r>
        <w:rPr>
          <w:i/>
          <w:iCs/>
        </w:rPr>
        <w:t>umieść komentarz (#) przed linią, która się zaczyna:</w:t>
      </w:r>
    </w:p>
    <w:p>
      <w:pPr>
        <w:pStyle w:val="Normal"/>
        <w:bidi w:val="0"/>
        <w:ind w:left="288" w:right="0" w:hanging="0"/>
        <w:jc w:val="left"/>
        <w:rPr/>
      </w:pPr>
      <w:r>
        <w:rPr>
          <w:i/>
          <w:iCs/>
        </w:rPr>
        <w:tab/>
      </w:r>
      <w:r>
        <w:rPr>
          <w:i/>
          <w:iCs/>
          <w:shd w:fill="auto" w:val="clear"/>
        </w:rPr>
        <w:t xml:space="preserve">session.menuFile:  </w:t>
      </w:r>
    </w:p>
    <w:p>
      <w:pPr>
        <w:pStyle w:val="Normal"/>
        <w:bidi w:val="0"/>
        <w:ind w:left="288" w:right="0" w:hanging="0"/>
        <w:jc w:val="left"/>
        <w:rPr>
          <w:shd w:fill="auto" w:val="clear"/>
        </w:rPr>
      </w:pPr>
      <w:r>
        <w:rPr>
          <w:b/>
          <w:bCs/>
          <w:shd w:fill="auto" w:val="clear"/>
        </w:rPr>
        <w:t>Zarządzaj</w:t>
      </w:r>
      <w:r>
        <w:rPr>
          <w:shd w:fill="auto" w:val="clear"/>
        </w:rPr>
        <w:t xml:space="preserve">: </w:t>
      </w:r>
      <w:r>
        <w:rPr>
          <w:i/>
          <w:iCs/>
          <w:shd w:fill="auto" w:val="clear"/>
        </w:rPr>
        <w:t>Menu &gt; Ustawienia &gt; Konfiguracja &gt; Menu</w:t>
        <w:tab/>
      </w:r>
    </w:p>
    <w:p>
      <w:pPr>
        <w:pStyle w:val="TextBody"/>
        <w:bidi w:val="0"/>
        <w:jc w:val="left"/>
        <w:rPr/>
      </w:pPr>
      <w:r>
        <w:rPr>
          <w:b w:val="false"/>
          <w:bCs w:val="false"/>
          <w:strike w:val="false"/>
          <w:dstrike w:val="false"/>
          <w:shd w:fill="auto" w:val="clear"/>
        </w:rPr>
        <w:t xml:space="preserve">     </w:t>
      </w:r>
      <w:r>
        <w:rPr>
          <w:b/>
          <w:bCs/>
          <w:shd w:fill="auto" w:val="clear"/>
        </w:rPr>
        <w:t xml:space="preserve">Pomoc: </w:t>
      </w:r>
      <w:r>
        <w:rPr>
          <w:b w:val="false"/>
          <w:bCs w:val="false"/>
          <w:strike w:val="false"/>
          <w:dstrike w:val="false"/>
          <w:shd w:fill="auto" w:val="clear"/>
        </w:rPr>
        <w:t>Sekcja 3 i linki</w:t>
      </w:r>
    </w:p>
    <w:p>
      <w:pPr>
        <w:pStyle w:val="TextBody"/>
        <w:bidi w:val="0"/>
        <w:jc w:val="left"/>
        <w:rPr/>
      </w:pPr>
      <w:r>
        <w:rPr>
          <w:b w:val="false"/>
          <w:bCs w:val="false"/>
          <w:strike w:val="false"/>
          <w:dstrike w:val="false"/>
          <w:shd w:fill="auto" w:val="clear"/>
        </w:rPr>
        <w:t>Menu główne (rootMenu) składa się z 4 oddzielnych jednostek, aby ułatwić czytanie, edycję i działanie. Krótkie menu główne (~/.fluxbox/menu-mx) zawiera trzy podmenu (Wygląd, Ustawienia, Poza zasięgiem wzroku), które znajdują się w folderze "submenus".</w:t>
      </w:r>
    </w:p>
    <w:p>
      <w:pPr>
        <w:pStyle w:val="TextBody"/>
        <w:bidi w:val="0"/>
        <w:jc w:val="left"/>
        <w:rPr/>
      </w:pPr>
      <w:r>
        <w:rPr>
          <w:b w:val="false"/>
          <w:bCs w:val="false"/>
          <w:strike w:val="false"/>
          <w:dstrike w:val="false"/>
          <w:shd w:fill="auto" w:val="clear"/>
        </w:rPr>
        <w:t>Szczegóły na temat tego i innych komponentów Fluxboksa omówione są szczegółowo w rozdziale 3, więc tutaj naszym celem jest przedstawienie elementów rootMenu z bardzo praktycznego punktu widzenia. Prześledzimy trzy sekcje wyznaczone przez linie separujące.</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Top</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Wszystkie aplikacje: menu kategoryczne w stylu Debiana (w razie potrzeby aktualizuj)</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Ostatnie pliki: wyświetla ostatnio używane pliki (w razie potrzeby odśwież)</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Środek: kilka popularnych aplikacji</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Na dole</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Wygląd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conky</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doki</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ikony na pulpicie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monitory: małe monitory systemowe</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styl: dekoracja okien, paska narzędzi i menu</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temat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pasek narzędzi: wybór pomiędzy paskiem narzędzi a panelem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tapeta: obróć, rozdziel według obszaru roboczego, wybierz</w:t>
      </w:r>
    </w:p>
    <w:p>
      <w:pPr>
        <w:pStyle w:val="TextBody"/>
        <w:numPr>
          <w:ilvl w:val="1"/>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Ustawienia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backup</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configure: pliki Fluxboxa takie jak menu, statup, itp.</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wyświetlacz: zmiana parametrów wyświetlacza, pomoc w regulacji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klawiatura: szybka zmiana na jeden z 11 języków</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Poza zasięgiem wzroku: zbiór przydatnych poleceń do ukrywania elementów</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Zostaw: </w:t>
      </w:r>
    </w:p>
    <w:p>
      <w:pPr>
        <w:pStyle w:val="TextBody"/>
        <w:numPr>
          <w:ilvl w:val="2"/>
          <w:numId w:val="8"/>
        </w:numPr>
        <w:bidi w:val="0"/>
        <w:jc w:val="left"/>
        <w:rPr/>
      </w:pPr>
      <w:r>
        <w:rPr>
          <w:b w:val="false"/>
          <w:bCs w:val="false"/>
          <w:strike w:val="false"/>
          <w:dstrike w:val="false"/>
          <w:shd w:fill="auto" w:val="clear"/>
        </w:rPr>
        <w:t>refresh: używany po zmianie pliku konfiguracyjnego, jeśli nie jest wylogowywany</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wstrzymać</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wylogować się</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ponowne uruchomienie</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wyłączenie</w:t>
      </w:r>
    </w:p>
    <w:p>
      <w:pPr>
        <w:pStyle w:val="TextBody"/>
        <w:bidi w:val="0"/>
        <w:jc w:val="left"/>
        <w:rPr/>
      </w:pPr>
      <w:r>
        <w:rPr>
          <w:b w:val="false"/>
          <w:bCs w:val="false"/>
          <w:strike w:val="false"/>
          <w:dstrike w:val="false"/>
          <w:shd w:fill="auto" w:val="clear"/>
        </w:rPr>
        <w:t>Nowy użytkownik dobrze by zrobił, gdyby zapoznał się z tym menu, aby docenić jego zawartość, możliwości i elastyczność. Szczególnie atrakcyjny jest fakt, że menu jest całkowicie pod kontrolą użytkownika.</w:t>
      </w:r>
    </w:p>
    <w:p>
      <w:pPr>
        <w:pStyle w:val="Heading1"/>
        <w:bidi w:val="0"/>
        <w:jc w:val="left"/>
        <w:rPr/>
      </w:pPr>
      <w:bookmarkStart w:id="10" w:name="__RefHeading___Toc1581_3145445008"/>
      <w:bookmarkEnd w:id="10"/>
      <w:r>
        <w:rPr/>
        <w:t xml:space="preserve">3. Fluxbox </w:t>
      </w:r>
    </w:p>
    <w:p>
      <w:pPr>
        <w:pStyle w:val="TextBody"/>
        <w:bidi w:val="0"/>
        <w:jc w:val="left"/>
        <w:rPr/>
      </w:pPr>
      <w:r>
        <w:rPr/>
        <w:t>Ta sekcja jest przeznaczona dla użytkowników, którzy chcą uruchomić tradycyjną konfigurację Fluxbox.</w:t>
      </w:r>
    </w:p>
    <w:p>
      <w:pPr>
        <w:pStyle w:val="Heading3"/>
        <w:bidi w:val="0"/>
        <w:jc w:val="left"/>
        <w:rPr/>
      </w:pPr>
      <w:r>
        <w:rPr/>
        <w:t>Jak zacząć?</w:t>
      </w:r>
    </w:p>
    <w:p>
      <w:pPr>
        <w:pStyle w:val="Normal"/>
        <w:bidi w:val="0"/>
        <w:jc w:val="left"/>
        <w:rPr/>
      </w:pPr>
      <w:r>
        <w:rPr/>
        <w:t xml:space="preserve">Bardzo łatwo jest przywrócić tradycyjną konfigurację Fluxboxa. </w:t>
      </w:r>
      <w:r>
        <w:rPr>
          <w:shd w:fill="auto" w:val="clear"/>
        </w:rPr>
        <w:t xml:space="preserve">Kliknij prawym przyciskiem myszy w dowolnym miejscu na pulpicie, aby zobaczyć i użyć menu pulpitu (rootMenu). Następujące zmiany są na wyciągnięcie ręki: </w:t>
      </w:r>
    </w:p>
    <w:p>
      <w:pPr>
        <w:pStyle w:val="Normal"/>
        <w:numPr>
          <w:ilvl w:val="0"/>
          <w:numId w:val="9"/>
        </w:numPr>
        <w:bidi w:val="0"/>
        <w:jc w:val="left"/>
        <w:rPr/>
      </w:pPr>
      <w:r>
        <w:rPr>
          <w:shd w:fill="auto" w:val="clear"/>
        </w:rPr>
        <w:t>Ustawienia &gt; Pasek narzędzi &gt; Fluxbox: tradycyjny panel zniknie, a na górze ekranu pojawi się pasek narzędzi Fluxbox.</w:t>
      </w:r>
    </w:p>
    <w:p>
      <w:pPr>
        <w:pStyle w:val="Normal"/>
        <w:numPr>
          <w:ilvl w:val="0"/>
          <w:numId w:val="9"/>
        </w:numPr>
        <w:bidi w:val="0"/>
        <w:jc w:val="left"/>
        <w:rPr>
          <w:shd w:fill="auto" w:val="clear"/>
        </w:rPr>
      </w:pPr>
      <w:r>
        <w:rPr>
          <w:shd w:fill="auto" w:val="clear"/>
        </w:rPr>
        <w:t>Poza zasięgiem wzroku &gt; Kill dock*.</w:t>
      </w:r>
    </w:p>
    <w:p>
      <w:pPr>
        <w:pStyle w:val="Normal"/>
        <w:numPr>
          <w:ilvl w:val="0"/>
          <w:numId w:val="9"/>
        </w:numPr>
        <w:bidi w:val="0"/>
        <w:jc w:val="left"/>
        <w:rPr>
          <w:shd w:fill="auto" w:val="clear"/>
        </w:rPr>
      </w:pPr>
      <w:r>
        <w:rPr>
          <w:shd w:fill="auto" w:val="clear"/>
        </w:rPr>
        <w:t>Poza zasięgiem wzroku &gt; Zabić conky'ego*.</w:t>
      </w:r>
    </w:p>
    <w:p>
      <w:pPr>
        <w:pStyle w:val="Normal"/>
        <w:numPr>
          <w:ilvl w:val="0"/>
          <w:numId w:val="9"/>
        </w:numPr>
        <w:bidi w:val="0"/>
        <w:jc w:val="left"/>
        <w:rPr/>
      </w:pPr>
      <w:r>
        <w:rPr>
          <w:shd w:fill="auto" w:val="clear"/>
        </w:rPr>
        <w:t>Poza zasięgiem wzroku &gt; Przełącz iDesk i Przełącz ikony*.</w:t>
      </w:r>
    </w:p>
    <w:p>
      <w:pPr>
        <w:pStyle w:val="Normal"/>
        <w:bidi w:val="0"/>
        <w:jc w:val="left"/>
        <w:rPr/>
      </w:pPr>
      <w:r>
        <w:rPr>
          <w:shd w:fill="auto" w:val="clear"/>
        </w:rPr>
        <w:t>*Dla trwałych zmian, wykomentuj (#) odpowiednie linie w pliku "startup": Settings &gt; Configure &gt; Startup, tak aby wyglądały one tak:</w:t>
      </w:r>
    </w:p>
    <w:p>
      <w:pPr>
        <w:pStyle w:val="Normal"/>
        <w:bidi w:val="0"/>
        <w:jc w:val="left"/>
        <w:rPr>
          <w:shd w:fill="auto" w:val="clear"/>
        </w:rPr>
      </w:pPr>
      <w:r>
        <w:rPr>
          <w:shd w:fill="auto" w:val="clear"/>
        </w:rPr>
      </w:r>
    </w:p>
    <w:p>
      <w:pPr>
        <w:pStyle w:val="PreformattedText"/>
        <w:bidi w:val="0"/>
        <w:spacing w:before="0" w:after="0"/>
        <w:jc w:val="left"/>
        <w:rPr/>
      </w:pPr>
      <w:r>
        <w:rPr>
          <w:sz w:val="20"/>
          <w:szCs w:val="20"/>
          <w:shd w:fill="auto" w:val="clear"/>
        </w:rPr>
        <w:t>#$HOME/.fluxbox/scripts/DefaultDock.mxdk</w:t>
      </w:r>
    </w:p>
    <w:p>
      <w:pPr>
        <w:pStyle w:val="PreformattedText"/>
        <w:bidi w:val="0"/>
        <w:spacing w:before="0" w:after="0"/>
        <w:jc w:val="left"/>
        <w:rPr/>
      </w:pPr>
      <w:r>
        <w:rPr/>
        <w:t>#$HOME/.fluxbox/scripts/conkystart</w:t>
      </w:r>
    </w:p>
    <w:p>
      <w:pPr>
        <w:pStyle w:val="PreformattedText"/>
        <w:bidi w:val="0"/>
        <w:spacing w:before="0" w:after="0"/>
        <w:jc w:val="left"/>
        <w:rPr/>
      </w:pPr>
      <w:r>
        <w:rPr/>
        <w:t>#idesktoggle idesk on 1&gt;/dev/null 2&gt;&amp;1 &amp;</w:t>
      </w:r>
    </w:p>
    <w:p>
      <w:pPr>
        <w:pStyle w:val="PreformattedText"/>
        <w:bidi w:val="0"/>
        <w:spacing w:before="0" w:after="0"/>
        <w:jc w:val="left"/>
        <w:rPr/>
      </w:pPr>
      <w:r>
        <w:rPr/>
      </w:r>
    </w:p>
    <w:p>
      <w:pPr>
        <w:pStyle w:val="Normal"/>
        <w:bidi w:val="0"/>
        <w:jc w:val="left"/>
        <w:rPr/>
      </w:pPr>
      <w:r>
        <w:rPr/>
        <w:t>Prześledźmy, jak rozumieć i używać zmienionego pulpitu:</w:t>
      </w:r>
    </w:p>
    <w:p>
      <w:pPr>
        <w:pStyle w:val="Normal"/>
        <w:bidi w:val="0"/>
        <w:jc w:val="left"/>
        <w:rPr/>
      </w:pPr>
      <w:r>
        <w:rPr/>
      </w:r>
    </w:p>
    <w:p>
      <w:pPr>
        <w:pStyle w:val="Heading3"/>
        <w:bidi w:val="0"/>
        <w:spacing w:before="0" w:after="0"/>
        <w:jc w:val="left"/>
        <w:rPr>
          <w:sz w:val="20"/>
          <w:szCs w:val="20"/>
          <w:shd w:fill="auto" w:val="clear"/>
        </w:rPr>
      </w:pPr>
      <w:r>
        <w:rPr>
          <w:sz w:val="20"/>
          <w:szCs w:val="20"/>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2639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6"/>
                    <a:stretch>
                      <a:fillRect/>
                    </a:stretch>
                  </pic:blipFill>
                  <pic:spPr bwMode="auto">
                    <a:xfrm>
                      <a:off x="0" y="0"/>
                      <a:ext cx="6332220" cy="326390"/>
                    </a:xfrm>
                    <a:prstGeom prst="rect">
                      <a:avLst/>
                    </a:prstGeom>
                  </pic:spPr>
                </pic:pic>
              </a:graphicData>
            </a:graphic>
          </wp:anchor>
        </w:drawing>
      </w:r>
    </w:p>
    <w:p>
      <w:pPr>
        <w:pStyle w:val="Heading3"/>
        <w:bidi w:val="0"/>
        <w:jc w:val="left"/>
        <w:rPr>
          <w:shd w:fill="auto" w:val="clear"/>
        </w:rPr>
      </w:pPr>
      <w:r>
        <w:rPr>
          <w:shd w:fill="auto" w:val="clear"/>
        </w:rPr>
        <w:t>Co to jest pasek narzędzi na górze?</w:t>
      </w:r>
    </w:p>
    <w:p>
      <w:pPr>
        <w:pStyle w:val="Normal"/>
        <w:bidi w:val="0"/>
        <w:jc w:val="left"/>
        <w:rPr>
          <w:shd w:fill="auto" w:val="clear"/>
        </w:rPr>
      </w:pPr>
      <w:r>
        <w:rPr>
          <w:shd w:fill="auto" w:val="clear"/>
        </w:rPr>
        <w:t>Ten pasek narzędzi Fluxbox oferuje użytkownikom MX informacje o obszarach roboczych, otwartych aplikacjach, zasobniku systemowym i aktualnym czasie. Jego szerokość i rozmieszczenie można ustawić za pomocą opcji dostępnych po kliknięciu środkowym przyciskiem myszy (=kółko przewijania) zegara lub pagera na pasku narzędzi - jeśli to z jakiegoś powodu nie działa, kliknij Menu &gt; Ustawienia &gt; Okno, szczelina i pasek narzędzi &gt; Pasek narzędzi. Wysokość jest ustawiana w ~/.fluxbox/init/ :</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ab/>
        <w:t>session.screen0.toolbar.height: 0</w:t>
        <w:tab/>
      </w:r>
    </w:p>
    <w:p>
      <w:pPr>
        <w:pStyle w:val="PreformattedText"/>
        <w:bidi w:val="0"/>
        <w:jc w:val="left"/>
        <w:rPr>
          <w:i/>
          <w:i/>
          <w:iCs/>
          <w:shd w:fill="auto" w:val="clear"/>
        </w:rPr>
      </w:pPr>
      <w:r>
        <w:rPr>
          <w:i/>
          <w:iCs/>
          <w:shd w:fill="auto" w:val="clear"/>
        </w:rPr>
      </w:r>
    </w:p>
    <w:p>
      <w:pPr>
        <w:pStyle w:val="Normal"/>
        <w:bidi w:val="0"/>
        <w:jc w:val="left"/>
        <w:rPr>
          <w:shd w:fill="auto" w:val="clear"/>
        </w:rPr>
      </w:pPr>
      <w:r>
        <w:rPr>
          <w:shd w:fill="auto" w:val="clear"/>
        </w:rPr>
        <w:t>Jeśli znajduje się tam zero, oznacza to, że wybrany styl ustawi wysokość. W przeciwnym razie, wartość 20 do 25 jest często wygodna.</w:t>
      </w:r>
    </w:p>
    <w:p>
      <w:pPr>
        <w:pStyle w:val="Normal"/>
        <w:bidi w:val="0"/>
        <w:jc w:val="left"/>
        <w:rPr>
          <w:shd w:fill="auto" w:val="clear"/>
        </w:rPr>
      </w:pPr>
      <w:r>
        <w:rPr>
          <w:shd w:fill="auto" w:val="clear"/>
        </w:rPr>
      </w:r>
    </w:p>
    <w:p>
      <w:pPr>
        <w:pStyle w:val="Normal"/>
        <w:bidi w:val="0"/>
        <w:jc w:val="left"/>
        <w:rPr>
          <w:shd w:fill="auto" w:val="clear"/>
        </w:rPr>
      </w:pPr>
      <w:r>
        <w:rPr>
          <w:shd w:fill="auto" w:val="clear"/>
        </w:rPr>
        <w:t>Pasek narzędzi zawiera następujące elementy domyślne (L-R):</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pager </w:t>
      </w:r>
    </w:p>
    <w:p>
      <w:pPr>
        <w:pStyle w:val="Normal"/>
        <w:numPr>
          <w:ilvl w:val="0"/>
          <w:numId w:val="10"/>
        </w:numPr>
        <w:bidi w:val="0"/>
        <w:jc w:val="left"/>
        <w:rPr>
          <w:shd w:fill="auto" w:val="clear"/>
        </w:rPr>
      </w:pPr>
      <w:r>
        <w:rPr>
          <w:shd w:fill="auto" w:val="clear"/>
        </w:rPr>
        <w:t xml:space="preserve">Umożliwia przełączenie obszaru roboczego w górę (prawy klik) lub w dół (lewy klik); tak samo jak Control + F1/F2/ itd., Ctrl-Alt + ←/→ lub użycie kółka przewijania nad pustym obszarem pulpitu. Numer i nazwa są ustawione w </w:t>
      </w:r>
      <w:r>
        <w:rPr>
          <w:i/>
          <w:iCs/>
          <w:shd w:fill="auto" w:val="clear"/>
        </w:rPr>
        <w:t>~/.fluxbox/init</w:t>
      </w:r>
      <w:r>
        <w:rPr>
          <w:shd w:fill="auto" w:val="clear"/>
        </w:rPr>
        <w:t>. "W" oznacza "Obszar roboczy".</w:t>
      </w:r>
    </w:p>
    <w:p>
      <w:pPr>
        <w:pStyle w:val="Normal"/>
        <w:bidi w:val="0"/>
        <w:jc w:val="left"/>
        <w:rPr>
          <w:shd w:fill="auto" w:val="clear"/>
        </w:rPr>
      </w:pPr>
      <w:r>
        <w:rPr>
          <w:shd w:fill="auto" w:val="clear"/>
        </w:rPr>
        <w:t xml:space="preserve">pasek ikon </w:t>
      </w:r>
    </w:p>
    <w:p>
      <w:pPr>
        <w:pStyle w:val="Normal"/>
        <w:numPr>
          <w:ilvl w:val="0"/>
          <w:numId w:val="11"/>
        </w:numPr>
        <w:bidi w:val="0"/>
        <w:jc w:val="left"/>
        <w:rPr>
          <w:shd w:fill="auto" w:val="clear"/>
        </w:rPr>
      </w:pPr>
      <w:r>
        <w:rPr>
          <w:shd w:fill="auto" w:val="clear"/>
        </w:rPr>
        <w:t xml:space="preserve">W tym miejscu otwarte aplikacje będą wyświetlane w postaci ikony, z różnymi opcjami okien dostępnymi po kliknięciu prawym przyciskiem myszy na odpowiednią ikonę (w tym na sam pasek narzędzi) &gt; tryb paska ikon.  Domyślnie dla MX-Fluxbox jest to All Windows. </w:t>
      </w:r>
    </w:p>
    <w:p>
      <w:pPr>
        <w:pStyle w:val="Normal"/>
        <w:bidi w:val="0"/>
        <w:jc w:val="left"/>
        <w:rPr>
          <w:shd w:fill="auto" w:val="clear"/>
        </w:rPr>
      </w:pPr>
      <w:r>
        <w:rPr>
          <w:shd w:fill="auto" w:val="clear"/>
        </w:rPr>
      </w:r>
    </w:p>
    <w:p>
      <w:pPr>
        <w:pStyle w:val="Normal"/>
        <w:bidi w:val="0"/>
        <w:jc w:val="left"/>
        <w:rPr>
          <w:shd w:fill="auto" w:val="clear"/>
        </w:rPr>
      </w:pPr>
      <w:r>
        <w:rPr>
          <w:shd w:fill="auto" w:val="clear"/>
        </w:rPr>
        <w:t>systemtray AKA systray</w:t>
      </w:r>
    </w:p>
    <w:p>
      <w:pPr>
        <w:pStyle w:val="Normal"/>
        <w:numPr>
          <w:ilvl w:val="0"/>
          <w:numId w:val="12"/>
        </w:numPr>
        <w:bidi w:val="0"/>
        <w:jc w:val="left"/>
        <w:rPr>
          <w:shd w:fill="auto" w:val="clear"/>
        </w:rPr>
      </w:pPr>
      <w:r>
        <w:rPr>
          <w:shd w:fill="auto" w:val="clear"/>
        </w:rPr>
        <w:t xml:space="preserve">Odpowiednik obszaru powiadomień w Xfce. Domyślne komponenty ustawione w </w:t>
      </w:r>
      <w:r>
        <w:rPr>
          <w:i/>
          <w:iCs/>
          <w:shd w:fill="auto" w:val="clear"/>
        </w:rPr>
        <w:t>~/.fluxbox/init</w:t>
      </w:r>
      <w:r>
        <w:rPr>
          <w:shd w:fill="auto" w:val="clear"/>
        </w:rPr>
        <w:t xml:space="preserve">; aplikacje, które mają opcję systemtray będą tam wyświetlane po uruchomieniu.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zegar </w:t>
      </w:r>
    </w:p>
    <w:p>
      <w:pPr>
        <w:pStyle w:val="Normal"/>
        <w:numPr>
          <w:ilvl w:val="0"/>
          <w:numId w:val="13"/>
        </w:numPr>
        <w:bidi w:val="0"/>
        <w:jc w:val="left"/>
        <w:rPr>
          <w:shd w:fill="auto" w:val="clear"/>
        </w:rPr>
      </w:pPr>
      <w:r>
        <w:rPr>
          <w:shd w:fill="auto" w:val="clear"/>
        </w:rPr>
        <w:t xml:space="preserve">Aby ustawić zegar na 12h lub 24h, kliknij prawym przyciskiem myszy i kliknij 12h lub 24h, w zależności od tego, co zostanie wyświetlone. Jeśli to nie zadziała, wybierz "Edytuj format zegara". </w:t>
      </w:r>
    </w:p>
    <w:p>
      <w:pPr>
        <w:pStyle w:val="Normal"/>
        <w:numPr>
          <w:ilvl w:val="0"/>
          <w:numId w:val="13"/>
        </w:numPr>
        <w:bidi w:val="0"/>
        <w:jc w:val="left"/>
        <w:rPr>
          <w:shd w:fill="auto" w:val="clear"/>
        </w:rPr>
      </w:pPr>
      <w:r>
        <w:rPr>
          <w:shd w:fill="auto" w:val="clear"/>
        </w:rPr>
        <w:t xml:space="preserve">24h: </w:t>
      </w:r>
      <w:r>
        <w:rPr>
          <w:b/>
          <w:bCs/>
          <w:shd w:fill="auto" w:val="clear"/>
        </w:rPr>
        <w:t>%H:%M</w:t>
      </w:r>
      <w:r>
        <w:rPr>
          <w:shd w:fill="auto" w:val="clear"/>
        </w:rPr>
        <w:t xml:space="preserve">, 12h: </w:t>
      </w:r>
      <w:r>
        <w:rPr>
          <w:b/>
          <w:bCs/>
          <w:shd w:fill="auto" w:val="clear"/>
        </w:rPr>
        <w:t>%I:%M</w:t>
      </w:r>
      <w:r>
        <w:rPr>
          <w:shd w:fill="auto" w:val="clear"/>
        </w:rPr>
        <w:t>.</w:t>
      </w:r>
    </w:p>
    <w:p>
      <w:pPr>
        <w:pStyle w:val="Normal"/>
        <w:numPr>
          <w:ilvl w:val="0"/>
          <w:numId w:val="13"/>
        </w:numPr>
        <w:bidi w:val="0"/>
        <w:jc w:val="left"/>
        <w:rPr/>
      </w:pPr>
      <w:r>
        <w:rPr>
          <w:shd w:fill="auto" w:val="clear"/>
        </w:rPr>
        <w:t xml:space="preserve">Domyślnie jest to czas 12h i data w formacie dzień/krótki miesiąc: </w:t>
      </w:r>
      <w:r>
        <w:rPr>
          <w:b/>
          <w:bCs/>
          <w:shd w:fill="auto" w:val="clear"/>
        </w:rPr>
        <w:t>%I:%M %b %d</w:t>
      </w:r>
      <w:r>
        <w:rPr>
          <w:shd w:fill="auto" w:val="clear"/>
        </w:rPr>
        <w:t xml:space="preserve">. Dostępnych jest wiele innych opcji czasu/daty: </w:t>
      </w:r>
      <w:hyperlink r:id="rId17">
        <w:r>
          <w:rPr>
            <w:rStyle w:val="InternetLink"/>
            <w:shd w:fill="auto" w:val="clear"/>
          </w:rPr>
          <w:t xml:space="preserve">https://mxlinux.org/wiki/other/time-formats-in-scripts/ </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Możesz przenieść lub usunąć dowolny element paska narzędzi w ~/.fluxbox/init/ , które domyślnie są ustawione w ten sposób:</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 xml:space="preserve">workspacename, pasek ikon, systemtray, zegar </w:t>
      </w:r>
    </w:p>
    <w:p>
      <w:pPr>
        <w:pStyle w:val="PreformattedText"/>
        <w:bidi w:val="0"/>
        <w:jc w:val="left"/>
        <w:rPr>
          <w:i/>
          <w:i/>
          <w:iCs/>
          <w:shd w:fill="auto" w:val="clear"/>
        </w:rPr>
      </w:pPr>
      <w:r>
        <w:rPr>
          <w:i/>
          <w:iCs/>
          <w:shd w:fill="auto" w:val="clear"/>
        </w:rPr>
      </w:r>
    </w:p>
    <w:p>
      <w:pPr>
        <w:pStyle w:val="Heading3"/>
        <w:bidi w:val="0"/>
        <w:jc w:val="left"/>
        <w:rPr>
          <w:u w:val="none"/>
        </w:rPr>
      </w:pPr>
      <w:r>
        <w:rPr>
          <w:b/>
          <w:bCs/>
          <w:u w:val="none"/>
        </w:rPr>
        <w:t>Jak mogę sprawić, by pasek narzędzi wyglądał bardziej jak starsze systemy, takie jak Windows?</w:t>
      </w:r>
    </w:p>
    <w:p>
      <w:pPr>
        <w:pStyle w:val="Normal"/>
        <w:bidi w:val="0"/>
        <w:jc w:val="left"/>
        <w:rPr/>
      </w:pPr>
      <w:r>
        <w:rPr>
          <w:shd w:fill="auto" w:val="clear"/>
        </w:rPr>
        <w:t>Kliknij Menu &gt; Wygląd &gt; Pasek narzędzi &gt; Tradycyjny (używając tint2)</w:t>
      </w:r>
    </w:p>
    <w:p>
      <w:pPr>
        <w:pStyle w:val="Heading3"/>
        <w:bidi w:val="0"/>
        <w:jc w:val="left"/>
        <w:rPr>
          <w:shd w:fill="auto" w:val="clear"/>
        </w:rPr>
      </w:pPr>
      <w:r>
        <w:rPr>
          <w:shd w:fill="auto" w:val="clear"/>
        </w:rPr>
        <w:t>Jak mogę pozbyć się elementów pulpitu, których nie chcę?</w:t>
      </w:r>
    </w:p>
    <w:p>
      <w:pPr>
        <w:pStyle w:val="Normal"/>
        <w:bidi w:val="0"/>
        <w:jc w:val="left"/>
        <w:rPr>
          <w:shd w:fill="auto" w:val="clear"/>
        </w:rPr>
      </w:pPr>
      <w:r>
        <w:rPr>
          <w:shd w:fill="auto" w:val="clear"/>
        </w:rPr>
        <w:t>Menu &gt; Poza zasięgiem wzroku &gt;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Ten wpis zawiera:</w:t>
      </w:r>
    </w:p>
    <w:p>
      <w:pPr>
        <w:pStyle w:val="Normal"/>
        <w:numPr>
          <w:ilvl w:val="0"/>
          <w:numId w:val="14"/>
        </w:numPr>
        <w:bidi w:val="0"/>
        <w:jc w:val="left"/>
        <w:rPr>
          <w:shd w:fill="auto" w:val="clear"/>
        </w:rPr>
      </w:pPr>
      <w:r>
        <w:rPr>
          <w:shd w:fill="auto" w:val="clear"/>
        </w:rPr>
        <w:t>Faktyczne wpisy kill, które zatrzymują cały program. Przy następnym logowaniu wszystko, co zostało włączone w pliku startowym, pojawi się ponownie, z wyjątkiem domyślnego doku, który zostanie wyłączony.</w:t>
      </w:r>
    </w:p>
    <w:p>
      <w:pPr>
        <w:pStyle w:val="Normal"/>
        <w:numPr>
          <w:ilvl w:val="0"/>
          <w:numId w:val="14"/>
        </w:numPr>
        <w:bidi w:val="0"/>
        <w:jc w:val="left"/>
        <w:rPr>
          <w:shd w:fill="auto" w:val="clear"/>
        </w:rPr>
      </w:pPr>
      <w:r>
        <w:rPr>
          <w:shd w:fill="auto" w:val="clear"/>
        </w:rPr>
        <w:t>Wpis disable usuwa domyślną stację dokującą.</w:t>
      </w:r>
    </w:p>
    <w:p>
      <w:pPr>
        <w:pStyle w:val="Normal"/>
        <w:numPr>
          <w:ilvl w:val="0"/>
          <w:numId w:val="14"/>
        </w:numPr>
        <w:bidi w:val="0"/>
        <w:jc w:val="left"/>
        <w:rPr>
          <w:shd w:fill="auto" w:val="clear"/>
        </w:rPr>
      </w:pPr>
      <w:r>
        <w:rPr>
          <w:shd w:fill="auto" w:val="clear"/>
        </w:rPr>
        <w:t>Przełączanie wpisów, które mogą zabić lub ponownie uruchomić program.</w:t>
      </w:r>
    </w:p>
    <w:p>
      <w:pPr>
        <w:pStyle w:val="Heading3"/>
        <w:bidi w:val="0"/>
        <w:jc w:val="left"/>
        <w:rPr>
          <w:shd w:fill="auto" w:val="clear"/>
        </w:rPr>
      </w:pPr>
      <w:r>
        <w:rPr>
          <w:shd w:fill="auto" w:val="clear"/>
        </w:rPr>
        <w:t>Jak mogę zmienić lub dodać pozycję w menu?</w:t>
      </w:r>
    </w:p>
    <w:p>
      <w:pPr>
        <w:pStyle w:val="TextBody"/>
        <w:bidi w:val="0"/>
        <w:jc w:val="left"/>
        <w:rPr>
          <w:shd w:fill="auto" w:val="clear"/>
        </w:rPr>
      </w:pPr>
      <w:r>
        <w:rPr>
          <w:i w:val="false"/>
          <w:iCs w:val="false"/>
          <w:shd w:fill="auto" w:val="clear"/>
        </w:rPr>
        <w:t xml:space="preserve">Menu &gt; Ustawienia &gt; Konfiguracja &gt; Menu. </w:t>
      </w:r>
      <w:r>
        <w:rPr>
          <w:shd w:fill="auto" w:val="clear"/>
        </w:rPr>
        <w:t>Składnia to: [kategoria] (nazwa) {polecenie} - należy pamiętać o prawidłowym użyciu nawiasów, nawiasów klamrowych i klamer.</w:t>
      </w:r>
    </w:p>
    <w:p>
      <w:pPr>
        <w:pStyle w:val="TextBody"/>
        <w:bidi w:val="0"/>
        <w:jc w:val="left"/>
        <w:rPr>
          <w:shd w:fill="auto" w:val="clear"/>
        </w:rPr>
      </w:pPr>
      <w:r>
        <w:rPr>
          <w:shd w:fill="auto" w:val="clear"/>
        </w:rPr>
        <w:t>Przykład 1: zmień "Music" aby otwierał Clementine zamiast DeaDBeeF</w:t>
      </w:r>
    </w:p>
    <w:p>
      <w:pPr>
        <w:pStyle w:val="TextBody"/>
        <w:numPr>
          <w:ilvl w:val="0"/>
          <w:numId w:val="15"/>
        </w:numPr>
        <w:bidi w:val="0"/>
        <w:jc w:val="left"/>
        <w:rPr>
          <w:shd w:fill="auto" w:val="clear"/>
        </w:rPr>
      </w:pPr>
      <w:r>
        <w:rPr>
          <w:shd w:fill="auto" w:val="clear"/>
        </w:rPr>
        <w:t>Znajdź linię z wyrazem Muzyka (w razie potrzeby użyj Ctrl+F)</w:t>
      </w:r>
    </w:p>
    <w:p>
      <w:pPr>
        <w:pStyle w:val="TextBody"/>
        <w:bidi w:val="0"/>
        <w:jc w:val="left"/>
        <w:rPr>
          <w:shd w:fill="auto" w:val="clear"/>
        </w:rPr>
      </w:pPr>
      <w:r>
        <w:rPr>
          <w:shd w:fill="auto" w:val="clear"/>
        </w:rPr>
        <w:tab/>
        <w:tab/>
        <w:t>[exec] (Muzyka) {deadbeef}</w:t>
      </w:r>
    </w:p>
    <w:p>
      <w:pPr>
        <w:pStyle w:val="TextBody"/>
        <w:numPr>
          <w:ilvl w:val="0"/>
          <w:numId w:val="15"/>
        </w:numPr>
        <w:bidi w:val="0"/>
        <w:jc w:val="left"/>
        <w:rPr>
          <w:shd w:fill="auto" w:val="clear"/>
        </w:rPr>
      </w:pPr>
      <w:r>
        <w:rPr>
          <w:shd w:fill="auto" w:val="clear"/>
        </w:rPr>
        <w:t>Kliknij dwukrotnie słowo "deadbeef" w części komend, aby zostało podświetlone, następnie wpisz "clementine" i zapisz, uzyskując taki wynik:</w:t>
      </w:r>
    </w:p>
    <w:p>
      <w:pPr>
        <w:pStyle w:val="TextBody"/>
        <w:bidi w:val="0"/>
        <w:jc w:val="left"/>
        <w:rPr>
          <w:shd w:fill="auto" w:val="clear"/>
        </w:rPr>
      </w:pPr>
      <w:r>
        <w:rPr>
          <w:shd w:fill="auto" w:val="clear"/>
        </w:rPr>
        <w:tab/>
        <w:tab/>
        <w:t>[exec] (Music) {clementine}</w:t>
      </w:r>
    </w:p>
    <w:p>
      <w:pPr>
        <w:pStyle w:val="TextBody"/>
        <w:numPr>
          <w:ilvl w:val="0"/>
          <w:numId w:val="16"/>
        </w:numPr>
        <w:bidi w:val="0"/>
        <w:jc w:val="left"/>
        <w:rPr>
          <w:shd w:fill="auto" w:val="clear"/>
        </w:rPr>
      </w:pPr>
      <w:r>
        <w:rPr>
          <w:shd w:fill="auto" w:val="clear"/>
        </w:rPr>
        <w:t>Kliknij Menu &gt; Zostaw &gt; Odśwież, aby zastosować nowe ustawienia.</w:t>
      </w:r>
    </w:p>
    <w:p>
      <w:pPr>
        <w:pStyle w:val="TextBody"/>
        <w:bidi w:val="0"/>
        <w:jc w:val="left"/>
        <w:rPr>
          <w:shd w:fill="auto" w:val="clear"/>
        </w:rPr>
      </w:pPr>
      <w:r>
        <w:rPr>
          <w:shd w:fill="auto" w:val="clear"/>
        </w:rPr>
        <w:t>Przykład 2: dodaj Skype do menu</w:t>
      </w:r>
    </w:p>
    <w:p>
      <w:pPr>
        <w:pStyle w:val="TextBody"/>
        <w:numPr>
          <w:ilvl w:val="0"/>
          <w:numId w:val="17"/>
        </w:numPr>
        <w:bidi w:val="0"/>
        <w:jc w:val="left"/>
        <w:rPr>
          <w:shd w:fill="auto" w:val="clear"/>
        </w:rPr>
      </w:pPr>
      <w:r>
        <w:rPr>
          <w:shd w:fill="auto" w:val="clear"/>
        </w:rPr>
        <w:t>Zdecyduj, gdzie chcesz, aby się pojawiła; dla tego przykładu, załóżmy, że chcesz dodać nową kategorię "Komunikacja" w sekcji Wspólne aplikacje i wprowadź ją tam.</w:t>
      </w:r>
    </w:p>
    <w:p>
      <w:pPr>
        <w:pStyle w:val="TextBody"/>
        <w:numPr>
          <w:ilvl w:val="0"/>
          <w:numId w:val="17"/>
        </w:numPr>
        <w:bidi w:val="0"/>
        <w:jc w:val="left"/>
        <w:rPr>
          <w:shd w:fill="auto" w:val="clear"/>
        </w:rPr>
      </w:pPr>
      <w:r>
        <w:rPr>
          <w:shd w:fill="auto" w:val="clear"/>
        </w:rPr>
        <w:t>Utwórz kategorię za pomocą poleceń podmenu (patrz poniżej), wprowadź nowy wiersz i postępuj zgodnie ze wzorem: [exec] (pozycja menu) {polecenie}</w:t>
      </w:r>
    </w:p>
    <w:p>
      <w:pPr>
        <w:pStyle w:val="TextBody"/>
        <w:numPr>
          <w:ilvl w:val="0"/>
          <w:numId w:val="17"/>
        </w:numPr>
        <w:bidi w:val="0"/>
        <w:jc w:val="left"/>
        <w:rPr>
          <w:shd w:fill="auto" w:val="clear"/>
        </w:rPr>
      </w:pPr>
      <w:r>
        <w:rPr>
          <w:shd w:fill="auto" w:val="clear"/>
        </w:rPr>
        <w:t>Wynik będzie wyglądał mniej więcej tak:</w:t>
      </w:r>
    </w:p>
    <w:p>
      <w:pPr>
        <w:pStyle w:val="TextBody"/>
        <w:bidi w:val="0"/>
        <w:jc w:val="left"/>
        <w:rPr>
          <w:shd w:fill="auto" w:val="clear"/>
        </w:rPr>
      </w:pPr>
      <w:r>
        <w:rPr>
          <w:shd w:fill="auto" w:val="clear"/>
        </w:rPr>
        <w:tab/>
        <w:tab/>
        <w:t>[podmenu] (Komunikacja)</w:t>
      </w:r>
    </w:p>
    <w:p>
      <w:pPr>
        <w:pStyle w:val="TextBody"/>
        <w:bidi w:val="0"/>
        <w:jc w:val="left"/>
        <w:rPr>
          <w:shd w:fill="auto" w:val="clear"/>
        </w:rPr>
      </w:pPr>
      <w:r>
        <w:rPr>
          <w:shd w:fill="auto" w:val="clear"/>
        </w:rPr>
        <w:tab/>
        <w:tab/>
        <w:tab/>
        <w:t>[exec] (Skype) {skypeforlinux}</w:t>
      </w:r>
    </w:p>
    <w:p>
      <w:pPr>
        <w:pStyle w:val="TextBody"/>
        <w:bidi w:val="0"/>
        <w:jc w:val="left"/>
        <w:rPr>
          <w:shd w:fill="auto" w:val="clear"/>
        </w:rPr>
      </w:pPr>
      <w:r>
        <w:rPr>
          <w:shd w:fill="auto" w:val="clear"/>
        </w:rPr>
        <w:tab/>
        <w:tab/>
        <w:t xml:space="preserve">    [koniec]</w:t>
      </w:r>
    </w:p>
    <w:p>
      <w:pPr>
        <w:pStyle w:val="TextBody"/>
        <w:numPr>
          <w:ilvl w:val="0"/>
          <w:numId w:val="18"/>
        </w:numPr>
        <w:bidi w:val="0"/>
        <w:jc w:val="left"/>
        <w:rPr>
          <w:shd w:fill="auto" w:val="clear"/>
        </w:rPr>
      </w:pPr>
      <w:r>
        <w:rPr>
          <w:shd w:fill="auto" w:val="clear"/>
        </w:rPr>
        <w:t>Menu &gt; Zostaw &gt; Odśwież</w:t>
      </w:r>
    </w:p>
    <w:p>
      <w:pPr>
        <w:pStyle w:val="TextBody"/>
        <w:bidi w:val="0"/>
        <w:jc w:val="left"/>
        <w:rPr>
          <w:shd w:fill="auto" w:val="clear"/>
        </w:rPr>
      </w:pPr>
      <w:r>
        <w:rPr>
          <w:shd w:fill="auto" w:val="clear"/>
        </w:rPr>
        <w:t>UWAGA: jak pokazuje drugi przykład, polecenie, którego należy użyć, nie zawsze jest oczywiste, dlatego w razie potrzeby należy otworzyć Finder aplikacji (F6), kliknąć prawym przyciskiem myszy interesujący nas wpis &gt; Edytuj i skopiować prawidłowe, pełne polecenie dla danego menu.</w:t>
      </w:r>
    </w:p>
    <w:p>
      <w:pPr>
        <w:pStyle w:val="Heading3"/>
        <w:bidi w:val="0"/>
        <w:jc w:val="left"/>
        <w:rPr>
          <w:shd w:fill="auto" w:val="clear"/>
        </w:rPr>
      </w:pPr>
      <w:r>
        <w:rPr>
          <w:shd w:fill="auto" w:val="clear"/>
        </w:rPr>
        <w:t>Co jeszcze powinienem wiedzieć o oknach?</w:t>
      </w:r>
    </w:p>
    <w:p>
      <w:pPr>
        <w:pStyle w:val="Normal"/>
        <w:numPr>
          <w:ilvl w:val="0"/>
          <w:numId w:val="19"/>
        </w:numPr>
        <w:bidi w:val="0"/>
        <w:jc w:val="left"/>
        <w:rPr/>
      </w:pPr>
      <w:r>
        <w:rPr>
          <w:shd w:fill="auto" w:val="clear"/>
        </w:rPr>
        <w:t>Zmiana rozmiaru: Alt + prawe kliknięcie w pobliżu rogu, który chcesz zmienić i przeciągnij.</w:t>
      </w:r>
    </w:p>
    <w:p>
      <w:pPr>
        <w:pStyle w:val="Normal"/>
        <w:numPr>
          <w:ilvl w:val="0"/>
          <w:numId w:val="19"/>
        </w:numPr>
        <w:bidi w:val="0"/>
        <w:jc w:val="left"/>
        <w:rPr>
          <w:shd w:fill="auto" w:val="clear"/>
        </w:rPr>
      </w:pPr>
      <w:r>
        <w:rPr>
          <w:shd w:fill="auto" w:val="clear"/>
        </w:rPr>
        <w:t>Przesuwanie: Alt + kliknięcie lewym przyciskiem myszy i przeciągnięcie.</w:t>
      </w:r>
    </w:p>
    <w:p>
      <w:pPr>
        <w:pStyle w:val="Normal"/>
        <w:numPr>
          <w:ilvl w:val="0"/>
          <w:numId w:val="19"/>
        </w:numPr>
        <w:bidi w:val="0"/>
        <w:jc w:val="left"/>
        <w:rPr>
          <w:shd w:fill="auto" w:val="clear"/>
        </w:rPr>
      </w:pPr>
      <w:r>
        <w:rPr>
          <w:shd w:fill="auto" w:val="clear"/>
        </w:rPr>
        <w:t>Stick: użyj małego kwadratu w lewym górnym rogu, aby ograniczyć okno do bieżącego pulpitu.</w:t>
      </w:r>
    </w:p>
    <w:p>
      <w:pPr>
        <w:pStyle w:val="Normal"/>
        <w:numPr>
          <w:ilvl w:val="0"/>
          <w:numId w:val="19"/>
        </w:numPr>
        <w:bidi w:val="0"/>
        <w:jc w:val="left"/>
        <w:rPr>
          <w:shd w:fill="auto" w:val="clear"/>
        </w:rPr>
      </w:pPr>
      <w:r>
        <w:rPr>
          <w:shd w:fill="auto" w:val="clear"/>
        </w:rPr>
        <w:t xml:space="preserve">Opcje: kliknij prawym przyciskiem myszy na pasku narzędzi u góry okna. Szczególną wartość ma możliwość wyboru zapamiętania rozmiaru i położenia (zapisane w </w:t>
      </w:r>
      <w:r>
        <w:rPr>
          <w:i/>
          <w:iCs/>
          <w:shd w:fill="auto" w:val="clear"/>
        </w:rPr>
        <w:t>~/.fluxbox/apps</w:t>
      </w:r>
      <w:r>
        <w:rPr>
          <w:i w:val="false"/>
          <w:iCs w:val="false"/>
          <w:shd w:fill="auto" w:val="clear"/>
        </w:rPr>
        <w:t>)</w:t>
      </w:r>
      <w:r>
        <w:rPr>
          <w:shd w:fill="auto" w:val="clear"/>
        </w:rPr>
        <w:t>.</w:t>
      </w:r>
    </w:p>
    <w:p>
      <w:pPr>
        <w:pStyle w:val="Normal"/>
        <w:numPr>
          <w:ilvl w:val="0"/>
          <w:numId w:val="19"/>
        </w:numPr>
        <w:bidi w:val="0"/>
        <w:jc w:val="left"/>
        <w:rPr>
          <w:shd w:fill="auto" w:val="clear"/>
        </w:rPr>
      </w:pPr>
      <w:r>
        <w:rPr>
          <w:shd w:fill="auto" w:val="clear"/>
        </w:rPr>
        <w:t>Zakładki: połącz wiele okien w jedno okno z zakładkami u góry, po prostu klikając i przytrzymując klawisz Ctrl na pasku tytułowym jednego okna, a następnie przeciągając i upuszczając je na inne okno. Odwróć procedurę, aby ponownie je rozdzielić.</w:t>
      </w:r>
    </w:p>
    <w:p>
      <w:pPr>
        <w:pStyle w:val="Normal"/>
        <w:bidi w:val="0"/>
        <w:jc w:val="left"/>
        <w:rPr>
          <w:shd w:fill="auto" w:val="clear"/>
        </w:rPr>
      </w:pPr>
      <w:r>
        <w:rPr>
          <w:shd w:fill="auto" w:val="clear"/>
        </w:rPr>
      </w:r>
    </w:p>
    <w:p>
      <w:pPr>
        <w:pStyle w:val="Heading3"/>
        <w:bidi w:val="0"/>
        <w:jc w:val="left"/>
        <w:rPr/>
      </w:pPr>
      <w:r>
        <w:rPr>
          <w:shd w:fill="auto" w:val="clear"/>
        </w:rPr>
        <w:t xml:space="preserve">Widzę style w menu, co to jest? </w:t>
      </w:r>
    </w:p>
    <w:p>
      <w:pPr>
        <w:pStyle w:val="Normal"/>
        <w:bidi w:val="0"/>
        <w:jc w:val="left"/>
        <w:rPr>
          <w:shd w:fill="auto" w:val="clear"/>
        </w:rPr>
      </w:pPr>
      <w:r>
        <w:rPr>
          <w:shd w:fill="auto" w:val="clear"/>
        </w:rPr>
        <w:t xml:space="preserve">Style są prostymi plikami tekstowymi, które mówią fluxboksowi, jak generować wygląd okien i pasków narzędzi. Fluxbox posiada wiele z nich w katalogu </w:t>
      </w:r>
      <w:r>
        <w:rPr>
          <w:i/>
          <w:iCs/>
          <w:shd w:fill="auto" w:val="clear"/>
        </w:rPr>
        <w:t xml:space="preserve">/usr/share/fluxbox/styles/, </w:t>
      </w:r>
      <w:r>
        <w:rPr>
          <w:i w:val="false"/>
          <w:iCs w:val="false"/>
          <w:shd w:fill="auto" w:val="clear"/>
        </w:rPr>
        <w:t xml:space="preserve">które są widoczne w Menu &gt; Look &gt; Style, a </w:t>
      </w:r>
      <w:r>
        <w:rPr>
          <w:shd w:fill="auto" w:val="clear"/>
        </w:rPr>
        <w:t xml:space="preserve">wiele innych można znaleźć </w:t>
      </w:r>
      <w:r>
        <w:rPr>
          <w:i w:val="false"/>
          <w:iCs w:val="false"/>
          <w:shd w:fill="auto" w:val="clear"/>
        </w:rPr>
        <w:t xml:space="preserve">w </w:t>
      </w:r>
      <w:r>
        <w:rPr>
          <w:shd w:fill="auto" w:val="clear"/>
        </w:rPr>
        <w:t xml:space="preserve">sieci po wpisaniu hasła "fluxbox styles".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Style mogą zawierać obrazek tła, ale w MX-Fluxbox jest to domyślnie zablokowane dla górnych linii w </w:t>
      </w:r>
      <w:r>
        <w:rPr>
          <w:i w:val="false"/>
          <w:iCs w:val="false"/>
          <w:shd w:fill="auto" w:val="clear"/>
        </w:rPr>
        <w:t xml:space="preserve">Menu &gt; Ustawienia &gt; Konfiguracja &gt; Nakładka. </w:t>
      </w:r>
      <w:r>
        <w:rPr>
          <w:shd w:fill="auto" w:val="clear"/>
        </w:rPr>
        <w:t xml:space="preserve">Aby </w:t>
      </w:r>
      <w:r>
        <w:rPr>
          <w:u w:val="single"/>
          <w:shd w:fill="auto" w:val="clear"/>
        </w:rPr>
        <w:t xml:space="preserve">umożliwić stylowi </w:t>
      </w:r>
      <w:r>
        <w:rPr>
          <w:shd w:fill="auto" w:val="clear"/>
        </w:rPr>
        <w:t>określenie tła, należy umieścić znak skrótu przed linią tak, aby wyglądało to tak:</w:t>
      </w:r>
    </w:p>
    <w:p>
      <w:pPr>
        <w:pStyle w:val="Normal"/>
        <w:bidi w:val="0"/>
        <w:jc w:val="left"/>
        <w:rPr>
          <w:shd w:fill="auto" w:val="clear"/>
        </w:rPr>
      </w:pPr>
      <w:r>
        <w:rPr>
          <w:shd w:fill="auto" w:val="clear"/>
        </w:rPr>
      </w:r>
    </w:p>
    <w:p>
      <w:pPr>
        <w:pStyle w:val="PreformattedText"/>
        <w:bidi w:val="0"/>
        <w:jc w:val="left"/>
        <w:rPr>
          <w:i/>
          <w:i/>
          <w:iCs/>
          <w:shd w:fill="auto" w:val="clear"/>
        </w:rPr>
      </w:pPr>
      <w:r>
        <w:rPr>
          <w:i/>
          <w:iCs/>
          <w:shd w:fill="auto" w:val="clear"/>
        </w:rPr>
        <w:t>! Poniższa linia zapobiegnie ustawianiu tła przez style.</w:t>
      </w:r>
    </w:p>
    <w:p>
      <w:pPr>
        <w:pStyle w:val="Normal"/>
        <w:bidi w:val="0"/>
        <w:jc w:val="left"/>
        <w:rPr>
          <w:i/>
          <w:i/>
          <w:iCs/>
          <w:shd w:fill="auto" w:val="clear"/>
        </w:rPr>
      </w:pPr>
      <w:r>
        <w:rPr>
          <w:b/>
          <w:bCs/>
          <w:i/>
          <w:iCs/>
          <w:shd w:fill="auto" w:val="clear"/>
        </w:rPr>
        <w:t>#background</w:t>
      </w:r>
      <w:r>
        <w:rPr>
          <w:i/>
          <w:iCs/>
          <w:shd w:fill="auto" w:val="clear"/>
        </w:rPr>
        <w:t>: none</w:t>
      </w:r>
    </w:p>
    <w:p>
      <w:pPr>
        <w:pStyle w:val="PreformattedText"/>
        <w:bidi w:val="0"/>
        <w:jc w:val="left"/>
        <w:rPr>
          <w:i/>
          <w:i/>
          <w:iCs/>
          <w:shd w:fill="auto" w:val="clear"/>
        </w:rPr>
      </w:pPr>
      <w:r>
        <w:rPr>
          <w:i/>
          <w:iCs/>
          <w:shd w:fill="auto" w:val="clear"/>
        </w:rPr>
      </w:r>
    </w:p>
    <w:p>
      <w:pPr>
        <w:pStyle w:val="Normal"/>
        <w:bidi w:val="0"/>
        <w:jc w:val="left"/>
        <w:rPr>
          <w:shd w:fill="auto" w:val="clear"/>
        </w:rPr>
      </w:pPr>
      <w:r>
        <w:rPr>
          <w:i w:val="false"/>
          <w:iCs w:val="false"/>
          <w:shd w:fill="auto" w:val="clear"/>
        </w:rPr>
        <w:t xml:space="preserve">Jeśli podoba Ci się jakiś styl, ale chcesz zmienić jego cechy, skopiuj go do ~/. fluxbox/styles, zmień nazwę i wprowadź zmiany (zapoznaj się z przewodnikiem po stylach Ubuntu w sekcji Linki, poniżej). W tym folderze można znaleźć kilka stylów fluxboxa, które zostały zmodyfikowane do użytku w MX. </w:t>
      </w:r>
    </w:p>
    <w:p>
      <w:pPr>
        <w:pStyle w:val="Heading3"/>
        <w:bidi w:val="0"/>
        <w:jc w:val="left"/>
        <w:rPr>
          <w:shd w:fill="auto" w:val="clear"/>
        </w:rPr>
      </w:pPr>
      <w:r>
        <w:rPr>
          <w:shd w:fill="auto" w:val="clear"/>
        </w:rPr>
        <w:t>Czym są tematy i jak nimi zarządzać?</w:t>
      </w:r>
    </w:p>
    <w:p>
      <w:pPr>
        <w:pStyle w:val="TextBody"/>
        <w:bidi w:val="0"/>
        <w:jc w:val="left"/>
        <w:rPr>
          <w:shd w:fill="auto" w:val="clear"/>
        </w:rPr>
      </w:pPr>
      <w:r>
        <w:rPr>
          <w:shd w:fill="auto" w:val="clear"/>
        </w:rPr>
        <w:t xml:space="preserve">Motywy w MX-Fluxbox to motywy GTK 2.0; wiele z nich jest domyślnie zainstalowanych, a inne można znaleźć w sieci. Motyw GTK kontroluje takie elementy jak kolor panelu, tła okien i kart, wygląd aplikacji, gdy jest aktywna i nieaktywna, przyciski, pola wyboru, itp. Dostępne są motywy od bardzo ciemnych do bardzo jasnych. </w:t>
      </w:r>
    </w:p>
    <w:p>
      <w:pPr>
        <w:pStyle w:val="TextBody"/>
        <w:bidi w:val="0"/>
        <w:jc w:val="left"/>
        <w:rPr>
          <w:shd w:fill="auto" w:val="clear"/>
        </w:rPr>
      </w:pPr>
      <w:r>
        <w:rPr>
          <w:shd w:fill="auto" w:val="clear"/>
        </w:rPr>
        <w:t xml:space="preserve">Domyślnym motywem dla MX-Fluxbox jest [CO?]. Może on zostać zmieniony poprzez kliknięcie prawym przyciskiem myszy na pulpicie, aby wywołać Menu &gt; Wygląd &gt; Motyw, co spowoduje wyświetlenie selektora motywów, ikon, czcionek itp.  </w:t>
      </w:r>
    </w:p>
    <w:p>
      <w:pPr>
        <w:pStyle w:val="Heading3"/>
        <w:bidi w:val="0"/>
        <w:jc w:val="left"/>
        <w:rPr>
          <w:shd w:fill="auto" w:val="clear"/>
        </w:rPr>
      </w:pPr>
      <w:r>
        <w:rPr>
          <w:shd w:fill="auto" w:val="clear"/>
        </w:rPr>
        <w:t>Nie mogę przeczytać niektórych tekstów, czy mogę coś z tym zrobić?</w:t>
      </w:r>
    </w:p>
    <w:p>
      <w:pPr>
        <w:pStyle w:val="TextBody"/>
        <w:bidi w:val="0"/>
        <w:jc w:val="left"/>
        <w:rPr>
          <w:shd w:fill="auto" w:val="clear"/>
        </w:rPr>
      </w:pPr>
      <w:r>
        <w:rPr>
          <w:shd w:fill="auto" w:val="clear"/>
        </w:rPr>
        <w:t>Można dostosować czcionkę używaną przez motyw za pomocą selektora motywu; domyślnie dla MX-Fluxbox jest to Sans 11. Bardziej szczegółowa kontrola jest dostępna za pomocą pliku ~/.fluxbox/overlay. Na przykład, ten zestaw poleceń może być wypróbowany, aby tekst był ogólnie większy:</w:t>
      </w:r>
    </w:p>
    <w:p>
      <w:pPr>
        <w:pStyle w:val="PreformattedText"/>
        <w:bidi w:val="0"/>
        <w:jc w:val="left"/>
        <w:rPr>
          <w:shd w:fill="auto" w:val="clear"/>
        </w:rPr>
      </w:pPr>
      <w:r>
        <w:rPr>
          <w:rFonts w:ascii="Helvetica;Arial;sans-serif" w:hAnsi="Helvetica;Arial;sans-serif"/>
          <w:b w:val="false"/>
          <w:i w:val="false"/>
          <w:caps w:val="false"/>
          <w:smallCaps w:val="false"/>
          <w:color w:val="1C1E21"/>
          <w:spacing w:val="0"/>
          <w:sz w:val="20"/>
          <w:shd w:fill="auto" w:val="clear"/>
        </w:rPr>
        <w:t># fonts------------------------------------------</w:t>
      </w:r>
      <w:r>
        <w:rPr>
          <w:shd w:fill="auto" w:val="clear"/>
        </w:rPr>
        <w:br/>
      </w:r>
      <w:r>
        <w:rPr>
          <w:rFonts w:ascii="Helvetica;Arial;sans-serif" w:hAnsi="Helvetica;Arial;sans-serif"/>
          <w:b w:val="false"/>
          <w:i w:val="false"/>
          <w:caps w:val="false"/>
          <w:smallCaps w:val="false"/>
          <w:color w:val="1C1E21"/>
          <w:spacing w:val="0"/>
          <w:sz w:val="20"/>
          <w:shd w:fill="auto" w:val="clear"/>
        </w:rPr>
        <w:t>menu.frame.font: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menu.title.font: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toolbar.clock.font: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toolbar.workspace.font: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toolbar.iconbar.unfocused.font: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window.font: Lato-9</w:t>
      </w:r>
    </w:p>
    <w:p>
      <w:pPr>
        <w:pStyle w:val="PreformattedText"/>
        <w:bidi w:val="0"/>
        <w:jc w:val="left"/>
        <w:rPr>
          <w:rFonts w:ascii="Helvetica;Arial;sans-serif" w:hAnsi="Helvetica;Arial;sans-serif"/>
          <w:b w:val="false"/>
          <w:b w:val="false"/>
          <w:i w:val="false"/>
          <w:i w:val="false"/>
          <w:caps w:val="false"/>
          <w:smallCaps w:val="false"/>
          <w:color w:val="1C1E21"/>
          <w:spacing w:val="0"/>
          <w:sz w:val="20"/>
          <w:shd w:fill="auto" w:val="clear"/>
        </w:rPr>
      </w:pPr>
      <w:r>
        <w:rPr>
          <w:rFonts w:ascii="Helvetica;Arial;sans-serif" w:hAnsi="Helvetica;Arial;sans-serif"/>
          <w:b w:val="false"/>
          <w:i w:val="false"/>
          <w:caps w:val="false"/>
          <w:smallCaps w:val="false"/>
          <w:color w:val="1C1E21"/>
          <w:spacing w:val="0"/>
          <w:sz w:val="20"/>
          <w:shd w:fill="auto" w:val="clear"/>
        </w:rPr>
      </w:r>
    </w:p>
    <w:p>
      <w:pPr>
        <w:pStyle w:val="TextBody"/>
        <w:bidi w:val="0"/>
        <w:jc w:val="left"/>
        <w:rPr>
          <w:shd w:fill="auto" w:val="clear"/>
        </w:rPr>
      </w:pPr>
      <w:r>
        <w:rPr>
          <w:shd w:fill="auto" w:val="clear"/>
        </w:rPr>
        <w:t>Inne opcje czcionek można znaleźć w odnośnikach na końcu tego dokumentu.</w:t>
      </w:r>
    </w:p>
    <w:p>
      <w:pPr>
        <w:pStyle w:val="Heading3"/>
        <w:bidi w:val="0"/>
        <w:jc w:val="left"/>
        <w:rPr/>
      </w:pPr>
      <w:r>
        <w:rPr>
          <w:shd w:fill="auto" w:val="clear"/>
        </w:rPr>
        <w:t xml:space="preserve">Czy mogę zmienić </w:t>
      </w:r>
      <w:r>
        <w:rPr>
          <w:rFonts w:eastAsia="WenQuanYi Micro Hei" w:cs="FreeSans"/>
          <w:b/>
          <w:bCs/>
          <w:sz w:val="28"/>
          <w:szCs w:val="28"/>
          <w:shd w:fill="auto" w:val="clear"/>
        </w:rPr>
        <w:t>tapetę</w:t>
      </w:r>
      <w:r>
        <w:rPr>
          <w:shd w:fill="auto" w:val="clear"/>
        </w:rPr>
        <w:t>?</w:t>
      </w:r>
    </w:p>
    <w:p>
      <w:pPr>
        <w:pStyle w:val="Normal"/>
        <w:bidi w:val="0"/>
        <w:jc w:val="left"/>
        <w:rPr/>
      </w:pPr>
      <w:r>
        <w:rPr>
          <w:shd w:fill="auto" w:val="clear"/>
        </w:rPr>
        <w:t>Najpierw upewnij się, że plik nakładki blokuje styl przed określeniem tła. Następnie kliknij Menu &gt; Wygląd &gt; Tapety &gt; Wybierz, aby zobaczyć dostępne opcje. Tapety, których nazwa zaczyna się od "mxfb-" mają logo MX-Fluxbox. Lista, która wyskakuje po wejściu do menu, zawiera tła użytkownika (</w:t>
      </w:r>
      <w:r>
        <w:rPr>
          <w:i/>
          <w:iCs/>
          <w:shd w:fill="auto" w:val="clear"/>
        </w:rPr>
        <w:t>~/.fluxbox/backgrounds</w:t>
      </w:r>
      <w:r>
        <w:rPr>
          <w:shd w:fill="auto" w:val="clear"/>
        </w:rPr>
        <w:t>) i tła systemowe (</w:t>
      </w:r>
      <w:r>
        <w:rPr>
          <w:i/>
          <w:iCs/>
          <w:shd w:fill="auto" w:val="clear"/>
        </w:rPr>
        <w:t xml:space="preserve">/usr/share/backgrounds), </w:t>
      </w:r>
      <w:r>
        <w:rPr>
          <w:shd w:fill="auto" w:val="clear"/>
        </w:rPr>
        <w:t>oddzielone poziomą linią. Takie ustawienie pozwala na dodawanie teł w folderze użytkownika, a następnie wybieranie ich z menu.</w:t>
      </w:r>
    </w:p>
    <w:p>
      <w:pPr>
        <w:pStyle w:val="Heading3"/>
        <w:bidi w:val="0"/>
        <w:jc w:val="left"/>
        <w:rPr>
          <w:shd w:fill="auto" w:val="clear"/>
        </w:rPr>
      </w:pPr>
      <w:r>
        <w:rPr>
          <w:shd w:fill="auto" w:val="clear"/>
        </w:rPr>
        <w:t>Jakie terminale są dostępne?</w:t>
      </w:r>
    </w:p>
    <w:p>
      <w:pPr>
        <w:pStyle w:val="Normal"/>
        <w:numPr>
          <w:ilvl w:val="0"/>
          <w:numId w:val="20"/>
        </w:numPr>
        <w:bidi w:val="0"/>
        <w:jc w:val="left"/>
        <w:rPr>
          <w:shd w:fill="auto" w:val="clear"/>
        </w:rPr>
      </w:pPr>
      <w:r>
        <w:rPr>
          <w:shd w:fill="auto" w:val="clear"/>
        </w:rPr>
        <w:t>F4 (lub Menu &gt; Terminal) = rozwijany Xfce4-terminal</w:t>
      </w:r>
    </w:p>
    <w:p>
      <w:pPr>
        <w:pStyle w:val="Normal"/>
        <w:numPr>
          <w:ilvl w:val="0"/>
          <w:numId w:val="20"/>
        </w:numPr>
        <w:bidi w:val="0"/>
        <w:jc w:val="left"/>
        <w:rPr>
          <w:shd w:fill="auto" w:val="clear"/>
        </w:rPr>
      </w:pPr>
      <w:r>
        <w:rPr>
          <w:shd w:fill="auto" w:val="clear"/>
        </w:rPr>
        <w:t xml:space="preserve">Menu lub F2: </w:t>
      </w:r>
      <w:r>
        <w:rPr>
          <w:i w:val="false"/>
          <w:iCs w:val="false"/>
          <w:shd w:fill="auto" w:val="clear"/>
        </w:rPr>
        <w:t xml:space="preserve">roxterm </w:t>
      </w:r>
    </w:p>
    <w:p>
      <w:pPr>
        <w:pStyle w:val="Heading3"/>
        <w:bidi w:val="0"/>
        <w:jc w:val="left"/>
        <w:rPr>
          <w:shd w:fill="auto" w:val="clear"/>
        </w:rPr>
      </w:pPr>
      <w:r>
        <w:rPr>
          <w:shd w:fill="auto" w:val="clear"/>
        </w:rPr>
        <w:t>Czy mogę używać własnych kombinacji klawiszy?</w:t>
      </w:r>
    </w:p>
    <w:p>
      <w:pPr>
        <w:pStyle w:val="Normal"/>
        <w:bidi w:val="0"/>
        <w:jc w:val="left"/>
        <w:rPr>
          <w:shd w:fill="auto" w:val="clear"/>
        </w:rPr>
      </w:pPr>
      <w:r>
        <w:rPr>
          <w:shd w:fill="auto" w:val="clear"/>
        </w:rPr>
        <w:t xml:space="preserve">Tak. Wiele z nich jest domyślnie wymienionych w </w:t>
      </w:r>
      <w:r>
        <w:rPr>
          <w:i w:val="false"/>
          <w:iCs w:val="false"/>
          <w:shd w:fill="auto" w:val="clear"/>
        </w:rPr>
        <w:t xml:space="preserve">Menu &gt; Ustawienia &gt; Konfiguracja &gt; Klawisze. </w:t>
      </w:r>
      <w:r>
        <w:rPr>
          <w:shd w:fill="auto" w:val="clear"/>
        </w:rPr>
        <w:t>Nazwy kilku z nich są trochę niejasne:</w:t>
      </w:r>
    </w:p>
    <w:p>
      <w:pPr>
        <w:pStyle w:val="Normal"/>
        <w:numPr>
          <w:ilvl w:val="0"/>
          <w:numId w:val="21"/>
        </w:numPr>
        <w:bidi w:val="0"/>
        <w:jc w:val="left"/>
        <w:rPr>
          <w:shd w:fill="auto" w:val="clear"/>
        </w:rPr>
      </w:pPr>
      <w:r>
        <w:rPr>
          <w:shd w:fill="auto" w:val="clear"/>
        </w:rPr>
        <w:t>Mod1 = Alt</w:t>
      </w:r>
    </w:p>
    <w:p>
      <w:pPr>
        <w:pStyle w:val="Normal"/>
        <w:numPr>
          <w:ilvl w:val="0"/>
          <w:numId w:val="21"/>
        </w:numPr>
        <w:bidi w:val="0"/>
        <w:jc w:val="left"/>
        <w:rPr>
          <w:shd w:fill="auto" w:val="clear"/>
        </w:rPr>
      </w:pPr>
      <w:r>
        <w:rPr>
          <w:shd w:fill="auto" w:val="clear"/>
        </w:rPr>
        <w:t>Mod4 = Klawisz logo (Windows, Apple)</w:t>
      </w:r>
    </w:p>
    <w:p>
      <w:pPr>
        <w:pStyle w:val="Normal"/>
        <w:bidi w:val="0"/>
        <w:jc w:val="left"/>
        <w:rPr/>
      </w:pPr>
      <w:r>
        <w:rPr>
          <w:shd w:fill="auto" w:val="clear"/>
        </w:rPr>
        <w:t xml:space="preserve">Więcej: </w:t>
      </w:r>
      <w:hyperlink r:id="rId18">
        <w:r>
          <w:rPr>
            <w:rStyle w:val="InternetLink"/>
            <w:shd w:fill="auto" w:val="clear"/>
          </w:rPr>
          <w:t>http://fluxbox.sourceforge.net/docbook/en/html/c296.html</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W MX-Fluxbox znajduje się 6 dedykowanych klawiszy funkcyjnych (patrz górna część pliku z klawiszami do zmiany):</w:t>
      </w:r>
    </w:p>
    <w:p>
      <w:pPr>
        <w:pStyle w:val="Normal"/>
        <w:numPr>
          <w:ilvl w:val="0"/>
          <w:numId w:val="22"/>
        </w:numPr>
        <w:bidi w:val="0"/>
        <w:jc w:val="left"/>
        <w:rPr>
          <w:shd w:fill="auto" w:val="clear"/>
        </w:rPr>
      </w:pPr>
      <w:r>
        <w:rPr>
          <w:shd w:fill="auto" w:val="clear"/>
        </w:rPr>
        <w:t>F1: Dokumentacja MX-Fluxbox</w:t>
      </w:r>
    </w:p>
    <w:p>
      <w:pPr>
        <w:pStyle w:val="Normal"/>
        <w:numPr>
          <w:ilvl w:val="0"/>
          <w:numId w:val="22"/>
        </w:numPr>
        <w:bidi w:val="0"/>
        <w:jc w:val="left"/>
        <w:rPr>
          <w:shd w:fill="auto" w:val="clear"/>
        </w:rPr>
      </w:pPr>
      <w:r>
        <w:rPr>
          <w:shd w:fill="auto" w:val="clear"/>
        </w:rPr>
        <w:t>F2: Uruchom polecenie za pomocą quick app runner "</w:t>
      </w:r>
      <w:hyperlink r:id="rId19">
        <w:r>
          <w:rPr>
            <w:rStyle w:val="InternetLink"/>
            <w:shd w:fill="auto" w:val="clear"/>
          </w:rPr>
          <w:t>rofi</w:t>
        </w:r>
      </w:hyperlink>
      <w:r>
        <w:rPr>
          <w:shd w:fill="auto" w:val="clear"/>
        </w:rPr>
        <w:t xml:space="preserve">" </w:t>
      </w:r>
    </w:p>
    <w:p>
      <w:pPr>
        <w:pStyle w:val="Normal"/>
        <w:numPr>
          <w:ilvl w:val="0"/>
          <w:numId w:val="22"/>
        </w:numPr>
        <w:bidi w:val="0"/>
        <w:jc w:val="left"/>
        <w:rPr>
          <w:shd w:fill="auto" w:val="clear"/>
        </w:rPr>
      </w:pPr>
      <w:r>
        <w:rPr>
          <w:shd w:fill="auto" w:val="clear"/>
        </w:rPr>
        <w:t>F3: Menedżer plików</w:t>
      </w:r>
    </w:p>
    <w:p>
      <w:pPr>
        <w:pStyle w:val="Normal"/>
        <w:numPr>
          <w:ilvl w:val="0"/>
          <w:numId w:val="22"/>
        </w:numPr>
        <w:bidi w:val="0"/>
        <w:jc w:val="left"/>
        <w:rPr>
          <w:shd w:fill="auto" w:val="clear"/>
        </w:rPr>
      </w:pPr>
      <w:r>
        <w:rPr>
          <w:shd w:fill="auto" w:val="clear"/>
        </w:rPr>
        <w:t>F4: Terminal rozwijany</w:t>
      </w:r>
    </w:p>
    <w:p>
      <w:pPr>
        <w:pStyle w:val="Normal"/>
        <w:numPr>
          <w:ilvl w:val="0"/>
          <w:numId w:val="22"/>
        </w:numPr>
        <w:bidi w:val="0"/>
        <w:jc w:val="left"/>
        <w:rPr>
          <w:shd w:fill="auto" w:val="clear"/>
        </w:rPr>
      </w:pPr>
      <w:r>
        <w:rPr>
          <w:shd w:fill="auto" w:val="clear"/>
        </w:rPr>
        <w:t>F5: Narzędzia MX</w:t>
      </w:r>
    </w:p>
    <w:p>
      <w:pPr>
        <w:pStyle w:val="Normal"/>
        <w:numPr>
          <w:ilvl w:val="0"/>
          <w:numId w:val="22"/>
        </w:numPr>
        <w:bidi w:val="0"/>
        <w:jc w:val="left"/>
        <w:rPr>
          <w:shd w:fill="auto" w:val="clear"/>
        </w:rPr>
      </w:pPr>
      <w:r>
        <w:rPr>
          <w:shd w:fill="auto" w:val="clear"/>
        </w:rPr>
        <w:t>F6: Wszystkie aplikacje</w:t>
      </w:r>
    </w:p>
    <w:p>
      <w:pPr>
        <w:pStyle w:val="Heading3"/>
        <w:bidi w:val="0"/>
        <w:jc w:val="left"/>
        <w:rPr>
          <w:shd w:fill="auto" w:val="clear"/>
        </w:rPr>
      </w:pPr>
      <w:r>
        <w:rPr>
          <w:shd w:fill="auto" w:val="clear"/>
        </w:rPr>
        <w:t>Jakie są opcje ekranów?</w:t>
      </w:r>
    </w:p>
    <w:p>
      <w:pPr>
        <w:pStyle w:val="Normal"/>
        <w:numPr>
          <w:ilvl w:val="0"/>
          <w:numId w:val="23"/>
        </w:numPr>
        <w:bidi w:val="0"/>
        <w:jc w:val="left"/>
        <w:rPr>
          <w:shd w:fill="auto" w:val="clear"/>
        </w:rPr>
      </w:pPr>
      <w:r>
        <w:rPr>
          <w:shd w:fill="auto" w:val="clear"/>
        </w:rPr>
        <w:t>Jasność: kliknij prawym przyciskiem myszy ikonę baterii w tablicy systemowej.</w:t>
      </w:r>
    </w:p>
    <w:p>
      <w:pPr>
        <w:pStyle w:val="Normal"/>
        <w:numPr>
          <w:ilvl w:val="0"/>
          <w:numId w:val="23"/>
        </w:numPr>
        <w:bidi w:val="0"/>
        <w:jc w:val="left"/>
        <w:rPr>
          <w:shd w:fill="auto" w:val="clear"/>
        </w:rPr>
      </w:pPr>
      <w:r>
        <w:rPr>
          <w:shd w:fill="auto" w:val="clear"/>
        </w:rPr>
        <w:t>Przechwytywanie: dedykowana ikona w doku uruchamia mxfb-quickshot; jeśli masz klawisz Print Screen (AKA Print, PrtSc, itp.), to też powinno działać.</w:t>
      </w:r>
    </w:p>
    <w:p>
      <w:pPr>
        <w:pStyle w:val="Normal"/>
        <w:bidi w:val="0"/>
        <w:jc w:val="left"/>
        <w:rPr>
          <w:shd w:fill="auto" w:val="clear"/>
        </w:rPr>
      </w:pPr>
      <w:r>
        <w:rPr>
          <w:shd w:fill="auto" w:val="clear"/>
        </w:rPr>
      </w:r>
    </w:p>
    <w:p>
      <w:pPr>
        <w:pStyle w:val="Heading3"/>
        <w:bidi w:val="0"/>
        <w:jc w:val="left"/>
        <w:rPr>
          <w:shd w:fill="auto" w:val="clear"/>
        </w:rPr>
      </w:pPr>
      <w:r>
        <w:rPr>
          <w:shd w:fill="auto" w:val="clear"/>
        </w:rPr>
        <w:t>Czytałem o szczelinie: co to jest?</w:t>
      </w:r>
    </w:p>
    <w:p>
      <w:pPr>
        <w:pStyle w:val="TextBody"/>
        <w:bidi w:val="0"/>
        <w:jc w:val="left"/>
        <w:rPr/>
      </w:pPr>
      <w:r>
        <w:rPr>
          <w:shd w:fill="auto" w:val="clear"/>
        </w:rPr>
        <w:t xml:space="preserve">Szczelina została pierwotnie pomyślana jako kontener dla </w:t>
      </w:r>
      <w:hyperlink r:id="rId20">
        <w:r>
          <w:rPr>
            <w:rStyle w:val="InternetLink"/>
            <w:shd w:fill="auto" w:val="clear"/>
          </w:rPr>
          <w:t>dockapps</w:t>
        </w:r>
      </w:hyperlink>
      <w:r>
        <w:rPr>
          <w:shd w:fill="auto" w:val="clear"/>
        </w:rPr>
        <w:t xml:space="preserve">, ale w MXFB jest używana przede wszystkim do dokowania. Może znajdować się w różnych miejscach na pulpicie: </w:t>
      </w:r>
    </w:p>
    <w:p>
      <w:pPr>
        <w:pStyle w:val="TextBody"/>
        <w:numPr>
          <w:ilvl w:val="0"/>
          <w:numId w:val="24"/>
        </w:numPr>
        <w:bidi w:val="0"/>
        <w:jc w:val="left"/>
        <w:rPr>
          <w:shd w:fill="auto" w:val="clear"/>
        </w:rPr>
      </w:pPr>
      <w:r>
        <w:rPr>
          <w:shd w:fill="auto" w:val="clear"/>
        </w:rPr>
        <w:t>TopLeft, TopCenter, TopRight</w:t>
      </w:r>
    </w:p>
    <w:p>
      <w:pPr>
        <w:pStyle w:val="TextBody"/>
        <w:numPr>
          <w:ilvl w:val="0"/>
          <w:numId w:val="24"/>
        </w:numPr>
        <w:bidi w:val="0"/>
        <w:jc w:val="left"/>
        <w:rPr>
          <w:shd w:fill="auto" w:val="clear"/>
        </w:rPr>
      </w:pPr>
      <w:r>
        <w:rPr>
          <w:shd w:fill="auto" w:val="clear"/>
        </w:rPr>
        <w:t>LewyCentralny, PrawyCentralny</w:t>
      </w:r>
    </w:p>
    <w:p>
      <w:pPr>
        <w:pStyle w:val="TextBody"/>
        <w:numPr>
          <w:ilvl w:val="0"/>
          <w:numId w:val="24"/>
        </w:numPr>
        <w:bidi w:val="0"/>
        <w:jc w:val="left"/>
        <w:rPr>
          <w:shd w:fill="auto" w:val="clear"/>
        </w:rPr>
      </w:pPr>
      <w:r>
        <w:rPr>
          <w:shd w:fill="auto" w:val="clear"/>
        </w:rPr>
        <w:t>BottomLeft, BottomCenter, BottomRight</w:t>
      </w:r>
    </w:p>
    <w:p>
      <w:pPr>
        <w:pStyle w:val="TextBody"/>
        <w:bidi w:val="0"/>
        <w:jc w:val="left"/>
        <w:rPr>
          <w:shd w:fill="auto" w:val="clear"/>
        </w:rPr>
      </w:pPr>
      <w:r>
        <w:rPr>
          <w:shd w:fill="auto" w:val="clear"/>
        </w:rPr>
        <w:t>Możesz przeszukać domyślne repo dla dockapps za pomocą tego polecenia terminala:</w:t>
      </w:r>
    </w:p>
    <w:p>
      <w:pPr>
        <w:pStyle w:val="TextBody"/>
        <w:bidi w:val="0"/>
        <w:jc w:val="left"/>
        <w:rPr>
          <w:shd w:fill="auto" w:val="clear"/>
        </w:rPr>
      </w:pPr>
      <w:r>
        <w:rPr>
          <w:i/>
          <w:iCs/>
          <w:shd w:fill="auto" w:val="clear"/>
        </w:rPr>
        <w:t xml:space="preserve">apt-cache search dockapp </w:t>
      </w:r>
    </w:p>
    <w:p>
      <w:pPr>
        <w:pStyle w:val="TextBody"/>
        <w:bidi w:val="0"/>
        <w:jc w:val="left"/>
        <w:rPr>
          <w:shd w:fill="auto" w:val="clear"/>
        </w:rPr>
      </w:pPr>
      <w:r>
        <w:rPr>
          <w:shd w:fill="auto" w:val="clear"/>
        </w:rPr>
        <w:t xml:space="preserve">Wiele z nich dostępnych w repozytoriach może nie działać dobrze, ale warto się im przyjrzeć. </w:t>
      </w:r>
    </w:p>
    <w:p>
      <w:pPr>
        <w:pStyle w:val="TextBody"/>
        <w:bidi w:val="0"/>
        <w:jc w:val="left"/>
        <w:rPr/>
      </w:pPr>
      <w:r>
        <w:rPr>
          <w:b w:val="false"/>
          <w:bCs w:val="false"/>
          <w:shd w:fill="auto" w:val="clear"/>
        </w:rPr>
        <w:t xml:space="preserve">Bardzo ciekawym i przydatnym dockappem, którego nie udało się znaleźć za pomocą wyszukiwania w apt-cache, jest stos monitorów </w:t>
      </w:r>
      <w:hyperlink r:id="rId21">
        <w:r>
          <w:rPr>
            <w:rStyle w:val="InternetLink"/>
            <w:b/>
            <w:bCs/>
            <w:shd w:fill="auto" w:val="clear"/>
          </w:rPr>
          <w:t xml:space="preserve">gkrellm, </w:t>
        </w:r>
      </w:hyperlink>
      <w:r>
        <w:rPr>
          <w:b w:val="false"/>
          <w:bCs w:val="false"/>
          <w:shd w:fill="auto" w:val="clear"/>
        </w:rPr>
        <w:t xml:space="preserve">domyślnie zainstalowany w MX-Fluxboxie. Jest on dostępny poprzez kliknięcie Menu &gt; System &gt; Monitory i posiada wiele opcji konfiguracyjnych (kliknij prawym przyciskiem myszy na górną etykietę lub na jeden z wykresów), wiele skórek </w:t>
      </w:r>
      <w:hyperlink r:id="rId22">
        <w:r>
          <w:rPr>
            <w:rStyle w:val="InternetLink"/>
            <w:b w:val="false"/>
            <w:bCs w:val="false"/>
            <w:shd w:fill="auto" w:val="clear"/>
          </w:rPr>
          <w:t xml:space="preserve">i </w:t>
        </w:r>
      </w:hyperlink>
      <w:r>
        <w:rPr>
          <w:b w:val="false"/>
          <w:bCs w:val="false"/>
          <w:shd w:fill="auto" w:val="clear"/>
        </w:rPr>
        <w:t xml:space="preserve">wiele </w:t>
      </w:r>
      <w:hyperlink r:id="rId23">
        <w:r>
          <w:rPr>
            <w:rStyle w:val="InternetLink"/>
            <w:b w:val="false"/>
            <w:bCs w:val="false"/>
            <w:shd w:fill="auto" w:val="clear"/>
          </w:rPr>
          <w:t xml:space="preserve">wtyczek. </w:t>
        </w:r>
      </w:hyperlink>
      <w:r>
        <w:rPr>
          <w:b w:val="false"/>
          <w:bCs w:val="false"/>
          <w:shd w:fill="auto" w:val="clear"/>
        </w:rPr>
        <w:t xml:space="preserve">Kilka skórek jest zainstalowanych domyślnie, można je przejrzeć i wybrać klikając Shift-PageUp. Z repozytorium </w:t>
      </w:r>
      <w:r>
        <w:rPr>
          <w:b/>
          <w:bCs/>
          <w:shd w:fill="auto" w:val="clear"/>
        </w:rPr>
        <w:t xml:space="preserve">gkrellweather </w:t>
      </w:r>
      <w:r>
        <w:rPr>
          <w:b w:val="false"/>
          <w:bCs w:val="false"/>
          <w:shd w:fill="auto" w:val="clear"/>
        </w:rPr>
        <w:t xml:space="preserve">można zainstalować przydatny plugin, który działa dobrze, </w:t>
      </w:r>
      <w:r>
        <w:rPr>
          <w:b w:val="false"/>
          <w:bCs w:val="false"/>
          <w:i w:val="false"/>
          <w:iCs w:val="false"/>
          <w:shd w:fill="auto" w:val="clear"/>
        </w:rPr>
        <w:t>gdy zainstalowana jest wersja z repozytorium MX.</w:t>
      </w:r>
    </w:p>
    <w:p>
      <w:pPr>
        <w:pStyle w:val="Heading1"/>
        <w:numPr>
          <w:ilvl w:val="0"/>
          <w:numId w:val="0"/>
        </w:numPr>
        <w:bidi w:val="0"/>
        <w:ind w:left="0" w:hanging="0"/>
        <w:jc w:val="left"/>
        <w:rPr>
          <w:rFonts w:ascii="Liberation Sans" w:hAnsi="Liberation Sans" w:eastAsia="WenQuanYi Micro Hei" w:cs="FreeSans"/>
          <w:b/>
          <w:b/>
          <w:bCs/>
          <w:sz w:val="36"/>
          <w:szCs w:val="36"/>
          <w:shd w:fill="auto" w:val="clear"/>
        </w:rPr>
      </w:pPr>
      <w:r>
        <w:rPr>
          <w:rFonts w:eastAsia="WenQuanYi Micro Hei" w:cs="FreeSans"/>
          <w:b/>
          <w:bCs/>
          <w:sz w:val="36"/>
          <w:szCs w:val="36"/>
          <w:shd w:fill="auto" w:val="clear"/>
        </w:rPr>
      </w:r>
      <w:r>
        <w:br w:type="page"/>
      </w:r>
    </w:p>
    <w:p>
      <w:pPr>
        <w:pStyle w:val="Heading1"/>
        <w:bidi w:val="0"/>
        <w:jc w:val="left"/>
        <w:rPr/>
      </w:pPr>
      <w:bookmarkStart w:id="11" w:name="__RefHeading___Toc1681_3540384480"/>
      <w:bookmarkEnd w:id="11"/>
      <w:r>
        <w:rPr>
          <w:rFonts w:eastAsia="WenQuanYi Micro Hei" w:cs="FreeSans"/>
          <w:b/>
          <w:bCs/>
          <w:sz w:val="36"/>
          <w:szCs w:val="36"/>
          <w:shd w:fill="auto" w:val="clear"/>
        </w:rPr>
        <w:t>6</w:t>
      </w:r>
      <w:r>
        <w:rPr>
          <w:shd w:fill="auto" w:val="clear"/>
        </w:rPr>
        <w:t>. Linki</w:t>
      </w:r>
    </w:p>
    <w:p>
      <w:pPr>
        <w:pStyle w:val="TextBody"/>
        <w:bidi w:val="0"/>
        <w:jc w:val="left"/>
        <w:rPr>
          <w:shd w:fill="auto" w:val="clear"/>
        </w:rPr>
      </w:pPr>
      <w:r>
        <w:rPr>
          <w:shd w:fill="auto" w:val="clear"/>
        </w:rPr>
      </w:r>
    </w:p>
    <w:p>
      <w:pPr>
        <w:pStyle w:val="TextBody"/>
        <w:bidi w:val="0"/>
        <w:jc w:val="left"/>
        <w:rPr/>
      </w:pPr>
      <w:r>
        <w:rPr>
          <w:shd w:fill="auto" w:val="clear"/>
        </w:rPr>
        <w:t>Pliki man (w terminalu lub https://linux.die.net/man/):</w:t>
      </w:r>
    </w:p>
    <w:p>
      <w:pPr>
        <w:pStyle w:val="TextBody"/>
        <w:numPr>
          <w:ilvl w:val="0"/>
          <w:numId w:val="25"/>
        </w:numPr>
        <w:bidi w:val="0"/>
        <w:jc w:val="left"/>
        <w:rPr>
          <w:shd w:fill="auto" w:val="clear"/>
        </w:rPr>
      </w:pPr>
      <w:r>
        <w:rPr>
          <w:shd w:fill="auto" w:val="clear"/>
        </w:rPr>
        <w:t>fluxbox</w:t>
      </w:r>
    </w:p>
    <w:p>
      <w:pPr>
        <w:pStyle w:val="TextBody"/>
        <w:numPr>
          <w:ilvl w:val="0"/>
          <w:numId w:val="25"/>
        </w:numPr>
        <w:bidi w:val="0"/>
        <w:jc w:val="left"/>
        <w:rPr>
          <w:shd w:fill="auto" w:val="clear"/>
        </w:rPr>
      </w:pPr>
      <w:r>
        <w:rPr>
          <w:shd w:fill="auto" w:val="clear"/>
        </w:rPr>
        <w:t>fluxbox-keys</w:t>
      </w:r>
    </w:p>
    <w:p>
      <w:pPr>
        <w:pStyle w:val="TextBody"/>
        <w:numPr>
          <w:ilvl w:val="0"/>
          <w:numId w:val="25"/>
        </w:numPr>
        <w:bidi w:val="0"/>
        <w:jc w:val="left"/>
        <w:rPr>
          <w:shd w:fill="auto" w:val="clear"/>
        </w:rPr>
      </w:pPr>
      <w:r>
        <w:rPr>
          <w:shd w:fill="auto" w:val="clear"/>
        </w:rPr>
        <w:t>fbrun</w:t>
      </w:r>
    </w:p>
    <w:p>
      <w:pPr>
        <w:pStyle w:val="TextBody"/>
        <w:numPr>
          <w:ilvl w:val="0"/>
          <w:numId w:val="25"/>
        </w:numPr>
        <w:bidi w:val="0"/>
        <w:jc w:val="left"/>
        <w:rPr>
          <w:shd w:fill="auto" w:val="clear"/>
        </w:rPr>
      </w:pPr>
      <w:r>
        <w:rPr>
          <w:shd w:fill="auto" w:val="clear"/>
        </w:rPr>
        <w:t>fluxstyle</w:t>
      </w:r>
    </w:p>
    <w:p>
      <w:pPr>
        <w:pStyle w:val="TextBody"/>
        <w:numPr>
          <w:ilvl w:val="0"/>
          <w:numId w:val="25"/>
        </w:numPr>
        <w:bidi w:val="0"/>
        <w:jc w:val="left"/>
        <w:rPr>
          <w:shd w:fill="auto" w:val="clear"/>
        </w:rPr>
      </w:pPr>
      <w:r>
        <w:rPr>
          <w:shd w:fill="auto" w:val="clear"/>
        </w:rPr>
        <w:t>fluxbox-remote</w:t>
      </w:r>
    </w:p>
    <w:p>
      <w:pPr>
        <w:pStyle w:val="Normal"/>
        <w:bidi w:val="0"/>
        <w:jc w:val="left"/>
        <w:rPr/>
      </w:pPr>
      <w:hyperlink r:id="rId24">
        <w:r>
          <w:rPr>
            <w:rStyle w:val="InternetLink"/>
            <w:shd w:fill="auto" w:val="clear"/>
          </w:rPr>
          <w:t>http://fluxbox.sourceforge.net/docbook/en/pdf/fluxbook.pdf</w:t>
        </w:r>
      </w:hyperlink>
    </w:p>
    <w:p>
      <w:pPr>
        <w:pStyle w:val="Normal"/>
        <w:bidi w:val="0"/>
        <w:jc w:val="left"/>
        <w:rPr>
          <w:shd w:fill="auto" w:val="clear"/>
        </w:rPr>
      </w:pPr>
      <w:r>
        <w:rPr>
          <w:shd w:fill="auto" w:val="clear"/>
        </w:rPr>
        <w:t>Podstawowy podręcznik, nieco przestarzały, ale wciąż użyteczny</w:t>
      </w:r>
    </w:p>
    <w:p>
      <w:pPr>
        <w:pStyle w:val="Normal"/>
        <w:bidi w:val="0"/>
        <w:jc w:val="left"/>
        <w:rPr>
          <w:shd w:fill="auto" w:val="clear"/>
        </w:rPr>
      </w:pPr>
      <w:r>
        <w:rPr>
          <w:shd w:fill="auto" w:val="clear"/>
        </w:rPr>
      </w:r>
    </w:p>
    <w:p>
      <w:pPr>
        <w:pStyle w:val="Normal"/>
        <w:bidi w:val="0"/>
        <w:jc w:val="left"/>
        <w:rPr/>
      </w:pPr>
      <w:hyperlink r:id="rId25">
        <w:r>
          <w:rPr>
            <w:rStyle w:val="InternetLink"/>
            <w:shd w:fill="auto" w:val="clear"/>
          </w:rPr>
          <w:t>https://bbs.archlinux.org/viewtopic.php?id=77729</w:t>
        </w:r>
      </w:hyperlink>
    </w:p>
    <w:p>
      <w:pPr>
        <w:pStyle w:val="Normal"/>
        <w:bidi w:val="0"/>
        <w:jc w:val="left"/>
        <w:rPr>
          <w:shd w:fill="auto" w:val="clear"/>
        </w:rPr>
      </w:pPr>
      <w:r>
        <w:rPr>
          <w:shd w:fill="auto" w:val="clear"/>
        </w:rPr>
        <w:t>Kilka dobrych ogólnych wyjaśnień z przykładami</w:t>
      </w:r>
    </w:p>
    <w:p>
      <w:pPr>
        <w:pStyle w:val="Normal"/>
        <w:bidi w:val="0"/>
        <w:jc w:val="left"/>
        <w:rPr>
          <w:shd w:fill="auto" w:val="clear"/>
        </w:rPr>
      </w:pPr>
      <w:r>
        <w:rPr>
          <w:shd w:fill="auto" w:val="clear"/>
        </w:rPr>
      </w:r>
    </w:p>
    <w:p>
      <w:pPr>
        <w:pStyle w:val="Normal"/>
        <w:bidi w:val="0"/>
        <w:jc w:val="left"/>
        <w:rPr/>
      </w:pPr>
      <w:hyperlink r:id="rId26">
        <w:r>
          <w:rPr>
            <w:rStyle w:val="InternetLink"/>
            <w:shd w:fill="auto" w:val="clear"/>
          </w:rPr>
          <w:t>https://wiki.archlinux.org/index.php/Fluxbox</w:t>
        </w:r>
      </w:hyperlink>
    </w:p>
    <w:p>
      <w:pPr>
        <w:pStyle w:val="Normal"/>
        <w:bidi w:val="0"/>
        <w:jc w:val="left"/>
        <w:rPr>
          <w:shd w:fill="auto" w:val="clear"/>
        </w:rPr>
      </w:pPr>
      <w:r>
        <w:rPr>
          <w:shd w:fill="auto" w:val="clear"/>
        </w:rPr>
        <w:t>Niektóre komendy są specyficzne dla Archa</w:t>
      </w:r>
    </w:p>
    <w:p>
      <w:pPr>
        <w:pStyle w:val="Normal"/>
        <w:bidi w:val="0"/>
        <w:jc w:val="left"/>
        <w:rPr>
          <w:shd w:fill="auto" w:val="clear"/>
        </w:rPr>
      </w:pPr>
      <w:r>
        <w:rPr>
          <w:shd w:fill="auto" w:val="clear"/>
        </w:rPr>
      </w:r>
    </w:p>
    <w:p>
      <w:pPr>
        <w:pStyle w:val="Normal"/>
        <w:bidi w:val="0"/>
        <w:jc w:val="left"/>
        <w:rPr/>
      </w:pPr>
      <w:hyperlink r:id="rId27">
        <w:r>
          <w:rPr>
            <w:rStyle w:val="InternetLink"/>
            <w:shd w:fill="auto" w:val="clear"/>
          </w:rPr>
          <w:t>https://wiki.ubuntu.com/HowToFluxboxStyles</w:t>
        </w:r>
      </w:hyperlink>
    </w:p>
    <w:p>
      <w:pPr>
        <w:pStyle w:val="Normal"/>
        <w:bidi w:val="0"/>
        <w:jc w:val="left"/>
        <w:rPr>
          <w:shd w:fill="auto" w:val="clear"/>
        </w:rPr>
      </w:pPr>
      <w:r>
        <w:rPr>
          <w:shd w:fill="auto" w:val="clear"/>
        </w:rPr>
      </w:r>
    </w:p>
    <w:p>
      <w:pPr>
        <w:pStyle w:val="Normal"/>
        <w:bidi w:val="0"/>
        <w:jc w:val="left"/>
        <w:rPr/>
      </w:pPr>
      <w:hyperlink r:id="rId28">
        <w:r>
          <w:rPr>
            <w:rStyle w:val="InternetLink"/>
            <w:shd w:fill="auto" w:val="clear"/>
          </w:rPr>
          <w:t xml:space="preserve">https://ubuntuforums.org/showthread.php?t=617812 </w:t>
        </w:r>
      </w:hyperlink>
    </w:p>
    <w:p>
      <w:pPr>
        <w:pStyle w:val="Normal"/>
        <w:bidi w:val="0"/>
        <w:jc w:val="left"/>
        <w:rPr>
          <w:shd w:fill="auto" w:val="clear"/>
        </w:rPr>
      </w:pPr>
      <w:r>
        <w:rPr>
          <w:shd w:fill="auto" w:val="clear"/>
        </w:rPr>
        <w:t>Doskonały wątek dotyczący kluczy fluxbox</w:t>
      </w:r>
    </w:p>
    <w:p>
      <w:pPr>
        <w:pStyle w:val="Normal"/>
        <w:bidi w:val="0"/>
        <w:jc w:val="left"/>
        <w:rPr>
          <w:shd w:fill="auto" w:val="clear"/>
        </w:rPr>
      </w:pPr>
      <w:r>
        <w:rPr>
          <w:shd w:fill="auto" w:val="clear"/>
        </w:rPr>
      </w:r>
    </w:p>
    <w:p>
      <w:pPr>
        <w:pStyle w:val="Normal"/>
        <w:bidi w:val="0"/>
        <w:jc w:val="left"/>
        <w:rPr/>
      </w:pPr>
      <w:hyperlink r:id="rId29">
        <w:r>
          <w:rPr>
            <w:rStyle w:val="InternetLink"/>
            <w:shd w:fill="auto" w:val="clear"/>
          </w:rPr>
          <w:t>https://wiki.debian.org/FluxBox</w:t>
        </w:r>
      </w:hyperlink>
    </w:p>
    <w:p>
      <w:pPr>
        <w:pStyle w:val="Normal"/>
        <w:bidi w:val="0"/>
        <w:jc w:val="left"/>
        <w:rPr>
          <w:shd w:fill="auto" w:val="clear"/>
        </w:rPr>
      </w:pPr>
      <w:r>
        <w:rPr>
          <w:shd w:fill="auto" w:val="clear"/>
        </w:rPr>
      </w:r>
    </w:p>
    <w:p>
      <w:pPr>
        <w:pStyle w:val="Normal"/>
        <w:bidi w:val="0"/>
        <w:jc w:val="left"/>
        <w:rPr/>
      </w:pPr>
      <w:hyperlink r:id="rId30">
        <w:r>
          <w:rPr>
            <w:rStyle w:val="InternetLink"/>
            <w:shd w:fill="auto" w:val="clear"/>
          </w:rPr>
          <w:t>https://wiki.debian.org/FluxboxIcon</w:t>
        </w:r>
      </w:hyperlink>
    </w:p>
    <w:p>
      <w:pPr>
        <w:pStyle w:val="Normal"/>
        <w:bidi w:val="0"/>
        <w:jc w:val="left"/>
        <w:rPr>
          <w:shd w:fill="auto" w:val="clear"/>
        </w:rPr>
      </w:pPr>
      <w:r>
        <w:rPr>
          <w:shd w:fill="auto" w:val="clear"/>
        </w:rPr>
      </w:r>
    </w:p>
    <w:p>
      <w:pPr>
        <w:pStyle w:val="Normal"/>
        <w:bidi w:val="0"/>
        <w:jc w:val="left"/>
        <w:rPr/>
      </w:pPr>
      <w:hyperlink r:id="rId31">
        <w:r>
          <w:rPr>
            <w:rStyle w:val="InternetLink"/>
            <w:shd w:fill="auto" w:val="clear"/>
          </w:rPr>
          <w:t xml:space="preserve">http://fluxbox.sourceforge.net/docbook/en/html/chap-tabs.html </w:t>
        </w:r>
      </w:hyperlink>
    </w:p>
    <w:p>
      <w:pPr>
        <w:pStyle w:val="Normal"/>
        <w:bidi w:val="0"/>
        <w:jc w:val="left"/>
        <w:rPr>
          <w:shd w:fill="auto" w:val="clear"/>
        </w:rPr>
      </w:pPr>
      <w:r>
        <w:rPr>
          <w:shd w:fill="auto" w:val="clear"/>
        </w:rPr>
        <w:t>Zakładki w oknach.</w:t>
      </w:r>
    </w:p>
    <w:p>
      <w:pPr>
        <w:pStyle w:val="Normal"/>
        <w:bidi w:val="0"/>
        <w:jc w:val="left"/>
        <w:rPr>
          <w:shd w:fill="auto" w:val="clear"/>
        </w:rPr>
      </w:pPr>
      <w:r>
        <w:rPr>
          <w:shd w:fill="auto" w:val="clear"/>
        </w:rPr>
      </w:r>
    </w:p>
    <w:p>
      <w:pPr>
        <w:pStyle w:val="Normal"/>
        <w:bidi w:val="0"/>
        <w:jc w:val="left"/>
        <w:rPr/>
      </w:pPr>
      <w:hyperlink r:id="rId32">
        <w:r>
          <w:rPr>
            <w:rStyle w:val="InternetLink"/>
            <w:shd w:fill="auto" w:val="clear"/>
          </w:rPr>
          <w:t xml:space="preserve"> </w:t>
        </w:r>
        <w:r>
          <w:rPr>
            <w:rStyle w:val="InternetLink"/>
            <w:shd w:fill="auto" w:val="clear"/>
          </w:rPr>
          <w:t>https://github.com/jerry3904/mx-fluxbox</w:t>
        </w:r>
      </w:hyperlink>
    </w:p>
    <w:p>
      <w:pPr>
        <w:pStyle w:val="Normal"/>
        <w:bidi w:val="0"/>
        <w:jc w:val="left"/>
        <w:rPr>
          <w:shd w:fill="auto" w:val="clear"/>
        </w:rPr>
      </w:pPr>
      <w:r>
        <w:rPr>
          <w:shd w:fill="auto" w:val="clear"/>
        </w:rPr>
        <w:t>GitHub repo MX-Fluxbox</w:t>
      </w:r>
    </w:p>
    <w:p>
      <w:pPr>
        <w:pStyle w:val="Normal"/>
        <w:bidi w:val="0"/>
        <w:jc w:val="left"/>
        <w:rPr>
          <w:shd w:fill="auto" w:val="clear"/>
        </w:rPr>
      </w:pPr>
      <w:r>
        <w:rPr>
          <w:shd w:fill="auto" w:val="clear"/>
        </w:rPr>
      </w:r>
    </w:p>
    <w:p>
      <w:pPr>
        <w:pStyle w:val="Normal"/>
        <w:bidi w:val="0"/>
        <w:jc w:val="left"/>
        <w:rPr/>
      </w:pPr>
      <w:hyperlink r:id="rId33">
        <w:r>
          <w:rPr>
            <w:rStyle w:val="InternetLink"/>
            <w:shd w:fill="auto" w:val="clear"/>
          </w:rPr>
          <w:t xml:space="preserve"> </w:t>
        </w:r>
        <w:r>
          <w:rPr>
            <w:rStyle w:val="InternetLink"/>
            <w:shd w:fill="auto" w:val="clear"/>
          </w:rPr>
          <w:t>https://mxlinux.org/wiki/help-files/help-mx-fluxbox/</w:t>
        </w:r>
      </w:hyperlink>
    </w:p>
    <w:p>
      <w:pPr>
        <w:pStyle w:val="Normal"/>
        <w:bidi w:val="0"/>
        <w:jc w:val="left"/>
        <w:rPr>
          <w:shd w:fill="auto" w:val="clear"/>
        </w:rPr>
      </w:pPr>
      <w:r>
        <w:rPr>
          <w:shd w:fill="auto" w:val="clear"/>
        </w:rPr>
        <w:t xml:space="preserve">  </w:t>
      </w:r>
      <w:r>
        <w:rPr>
          <w:shd w:fill="auto" w:val="clear"/>
        </w:rPr>
        <w:t>Wpis w Wiki MX-Fluxbox</w:t>
      </w:r>
    </w:p>
    <w:p>
      <w:pPr>
        <w:pStyle w:val="Normal"/>
        <w:bidi w:val="0"/>
        <w:jc w:val="left"/>
        <w:rPr>
          <w:shd w:fill="auto" w:val="clear"/>
        </w:rPr>
      </w:pPr>
      <w:r>
        <w:rPr>
          <w:shd w:fill="auto" w:val="clear"/>
        </w:rPr>
      </w:r>
    </w:p>
    <w:p>
      <w:pPr>
        <w:pStyle w:val="Normal"/>
        <w:bidi w:val="0"/>
        <w:jc w:val="left"/>
        <w:rPr>
          <w:b w:val="false"/>
          <w:b w:val="false"/>
          <w:bCs w:val="false"/>
          <w:color w:val="000080"/>
          <w:sz w:val="24"/>
          <w:szCs w:val="24"/>
          <w:u w:val="single"/>
          <w:shd w:fill="auto" w:val="clear"/>
          <w:lang w:val="zxx" w:eastAsia="zxx" w:bidi="zxx"/>
        </w:rPr>
      </w:pPr>
      <w:hyperlink r:id="rId34">
        <w:r>
          <w:rPr>
            <w:rStyle w:val="InternetLink"/>
            <w:b w:val="false"/>
            <w:bCs w:val="false"/>
            <w:color w:val="000080"/>
            <w:sz w:val="24"/>
            <w:szCs w:val="24"/>
            <w:u w:val="single"/>
            <w:shd w:fill="auto" w:val="clear"/>
            <w:lang w:val="zxx" w:eastAsia="zxx" w:bidi="zxx"/>
          </w:rPr>
          <w:t>https://bit.ly/2Sm1PJl</w:t>
        </w:r>
      </w:hyperlink>
    </w:p>
    <w:p>
      <w:pPr>
        <w:pStyle w:val="Normal"/>
        <w:bidi w:val="0"/>
        <w:jc w:val="left"/>
        <w:rPr>
          <w:b w:val="false"/>
          <w:b w:val="false"/>
          <w:bCs w:val="false"/>
          <w:color w:val="000000"/>
          <w:sz w:val="24"/>
          <w:szCs w:val="24"/>
          <w:u w:val="none"/>
          <w:shd w:fill="auto" w:val="clear"/>
          <w:lang w:val="zxx" w:eastAsia="zxx" w:bidi="zxx"/>
        </w:rPr>
      </w:pPr>
      <w:r>
        <w:rPr>
          <w:b w:val="false"/>
          <w:bCs w:val="false"/>
          <w:color w:val="000000"/>
          <w:sz w:val="24"/>
          <w:szCs w:val="24"/>
          <w:u w:val="none"/>
          <w:shd w:fill="auto" w:val="clear"/>
          <w:lang w:val="zxx" w:eastAsia="zxx" w:bidi="zxx"/>
        </w:rPr>
        <w:t>YouTube: MX-Fluxbox</w:t>
      </w:r>
    </w:p>
    <w:p>
      <w:pPr>
        <w:pStyle w:val="Normal"/>
        <w:bidi w:val="0"/>
        <w:jc w:val="left"/>
        <w:rPr>
          <w:b/>
          <w:b/>
          <w:bCs/>
          <w:color w:val="000080"/>
          <w:sz w:val="20"/>
          <w:szCs w:val="20"/>
          <w:u w:val="single"/>
          <w:shd w:fill="auto" w:val="clear"/>
          <w:lang w:val="zxx" w:eastAsia="zxx" w:bidi="zxx"/>
        </w:rPr>
      </w:pPr>
      <w:r>
        <w:rPr>
          <w:b/>
          <w:bCs/>
          <w:color w:val="000080"/>
          <w:sz w:val="20"/>
          <w:szCs w:val="20"/>
          <w:u w:val="single"/>
          <w:shd w:fill="auto" w:val="clear"/>
          <w:lang w:val="zxx" w:eastAsia="zxx" w:bidi="zxx"/>
        </w:rPr>
      </w:r>
    </w:p>
    <w:p>
      <w:pPr>
        <w:pStyle w:val="Normal"/>
        <w:bidi w:val="0"/>
        <w:jc w:val="left"/>
        <w:rPr>
          <w:shd w:fill="auto" w:val="clear"/>
        </w:rPr>
      </w:pPr>
      <w:r>
        <w:rPr>
          <w:b/>
          <w:bCs/>
          <w:sz w:val="20"/>
          <w:szCs w:val="20"/>
          <w:shd w:fill="auto" w:val="clear"/>
        </w:rPr>
        <w:t>v. 20210805</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luxbox" TargetMode="External"/><Relationship Id="rId4" Type="http://schemas.openxmlformats.org/officeDocument/2006/relationships/hyperlink" Target="https://en.wikipedia.org/wiki/Stacking_window_manager" TargetMode="External"/><Relationship Id="rId5" Type="http://schemas.openxmlformats.org/officeDocument/2006/relationships/hyperlink" Target="https://en.wikipedia.org/wiki/Text_fi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xlinux.org/wiki/help-files/help-rofi/" TargetMode="External"/><Relationship Id="rId9" Type="http://schemas.openxmlformats.org/officeDocument/2006/relationships/hyperlink" Target="https://mxlinux.org/wiki/help-files/help-mx-idesktool/" TargetMode="External"/><Relationship Id="rId10" Type="http://schemas.openxmlformats.org/officeDocument/2006/relationships/hyperlink" Target="https://mxlinux.org/wiki/help-files/help-conky-manager/" TargetMode="External"/><Relationship Id="rId11" Type="http://schemas.openxmlformats.org/officeDocument/2006/relationships/hyperlink" Target="https://mxlinux.org/wiki/help-files/help-mx-conky/" TargetMode="External"/><Relationship Id="rId12" Type="http://schemas.openxmlformats.org/officeDocument/2006/relationships/hyperlink" Target="https://mxlinux.org/wiki/help-files/help-conky-manager/" TargetMode="External"/><Relationship Id="rId13" Type="http://schemas.openxmlformats.org/officeDocument/2006/relationships/hyperlink" Target="https://mxlinux.org/wiki/applications/tint2-panel/" TargetMode="External"/><Relationship Id="rId14" Type="http://schemas.openxmlformats.org/officeDocument/2006/relationships/hyperlink" Target="https://mxlinux.org/wiki/applications/tint2-panel/" TargetMode="External"/><Relationship Id="rId15" Type="http://schemas.openxmlformats.org/officeDocument/2006/relationships/hyperlink" Target="https://mxlinux.org/wiki/help-files/help-mx-dockmaker/" TargetMode="External"/><Relationship Id="rId16" Type="http://schemas.openxmlformats.org/officeDocument/2006/relationships/image" Target="media/image4.png"/><Relationship Id="rId17" Type="http://schemas.openxmlformats.org/officeDocument/2006/relationships/hyperlink" Target="https://mxlinux.org/wiki/other/time-formats-in-scripts/" TargetMode="External"/><Relationship Id="rId18" Type="http://schemas.openxmlformats.org/officeDocument/2006/relationships/hyperlink" Target="http://fluxbox.sourceforge.net/docbook/en/html/c296.html" TargetMode="External"/><Relationship Id="rId19" Type="http://schemas.openxmlformats.org/officeDocument/2006/relationships/hyperlink" Target="https://mxlinux.org/wiki/help-files/help-rofi/" TargetMode="External"/><Relationship Id="rId20" Type="http://schemas.openxmlformats.org/officeDocument/2006/relationships/hyperlink" Target="https://en.wikipedia.org/wiki/Dockapps" TargetMode="External"/><Relationship Id="rId21" Type="http://schemas.openxmlformats.org/officeDocument/2006/relationships/hyperlink" Target="http://gkrellm.srcbox.net/" TargetMode="External"/><Relationship Id="rId22" Type="http://schemas.openxmlformats.org/officeDocument/2006/relationships/hyperlink" Target="http://www.muhri.net/gkrellm/nav.php3?node=gkrellmall&amp;sort=added&amp;conf=DESC" TargetMode="External"/><Relationship Id="rId23" Type="http://schemas.openxmlformats.org/officeDocument/2006/relationships/hyperlink" Target="http://gkrellm.srcbox.net/Plugins.html" TargetMode="External"/><Relationship Id="rId24" Type="http://schemas.openxmlformats.org/officeDocument/2006/relationships/hyperlink" Target="http://fluxbox.sourceforge.net/docbook/en/pdf/fluxbook.pdf" TargetMode="External"/><Relationship Id="rId25" Type="http://schemas.openxmlformats.org/officeDocument/2006/relationships/hyperlink" Target="https://bbs.archlinux.org/viewtopic.php?id=77729" TargetMode="External"/><Relationship Id="rId26" Type="http://schemas.openxmlformats.org/officeDocument/2006/relationships/hyperlink" Target="https://wiki.archlinux.org/index.php/Fluxbox" TargetMode="External"/><Relationship Id="rId27" Type="http://schemas.openxmlformats.org/officeDocument/2006/relationships/hyperlink" Target="https://wiki.ubuntu.com/HowToFluxboxStyles" TargetMode="External"/><Relationship Id="rId28" Type="http://schemas.openxmlformats.org/officeDocument/2006/relationships/hyperlink" Target="https://ubuntuforums.org/showthread.php?t=617812" TargetMode="External"/><Relationship Id="rId29" Type="http://schemas.openxmlformats.org/officeDocument/2006/relationships/hyperlink" Target="https://wiki.debian.org/FluxBox" TargetMode="External"/><Relationship Id="rId30" Type="http://schemas.openxmlformats.org/officeDocument/2006/relationships/hyperlink" Target="https://wiki.debian.org/FluxboxIcon" TargetMode="External"/><Relationship Id="rId31" Type="http://schemas.openxmlformats.org/officeDocument/2006/relationships/hyperlink" Target="http://fluxbox.sourceforge.net/docbook/en/html/chap-tabs.html" TargetMode="External"/><Relationship Id="rId32" Type="http://schemas.openxmlformats.org/officeDocument/2006/relationships/hyperlink" Target="https://github.com/jerry3904/mx-fluxbox" TargetMode="External"/><Relationship Id="rId33" Type="http://schemas.openxmlformats.org/officeDocument/2006/relationships/hyperlink" Target="https://mxlinux.org/wiki/help-files/help-mx-fluxbox/" TargetMode="External"/><Relationship Id="rId34" Type="http://schemas.openxmlformats.org/officeDocument/2006/relationships/hyperlink" Target="https://bit.ly/2Sm1PJl"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1010</TotalTime>
  <Application>LibreOffice/7.0.0.3$Linux_X86_64 LibreOffice_project/00$Build-3</Application>
  <Pages>13</Pages>
  <Words>3143</Words>
  <Characters>19565</Characters>
  <CharactersWithSpaces>22474</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2019-11-12T21:05:36Z</dcterms:created>
  <dc:creator/>
  <dc:description/>
  <dc:language>en-US</dc:language>
  <cp:lastModifiedBy>Jerry Bond</cp:lastModifiedBy>
  <dcterms:modified xsi:type="dcterms:W3CDTF">2021-08-03T15:48:15Z</dcterms:modified>
  <cp:revision>238</cp:revision>
  <dc:subject/>
  <dc:title/>
</cp:coreProperties>
</file>