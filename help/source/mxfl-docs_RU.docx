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center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3560" cy="1813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center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bidi w:val="0"/>
        <w:jc w:val="center"/>
        <w:rPr>
          <w:shd w:fill="auto" w:val="clear"/>
        </w:rPr>
      </w:pPr>
      <w:r>
        <w:rPr>
          <w:shd w:fill="auto" w:val="clear"/>
        </w:rPr>
      </w:r>
    </w:p>
    <w:p>
      <w:pPr>
        <w:pStyle w:val="Title"/>
        <w:bidi w:val="0"/>
        <w:rPr>
          <w:shd w:fill="auto" w:val="clear"/>
        </w:rPr>
      </w:pPr>
      <w:r>
        <w:rPr>
          <w:shd w:fill="auto" w:val="clear"/>
        </w:rPr>
      </w:r>
    </w:p>
    <w:p>
      <w:pPr>
        <w:pStyle w:val="Title"/>
        <w:bidi w:val="0"/>
        <w:rPr>
          <w:shd w:fill="auto" w:val="clear"/>
        </w:rPr>
      </w:pPr>
      <w:r>
        <w:rPr>
          <w:shd w:fill="auto" w:val="clear"/>
        </w:rPr>
        <w:t>Документация MX-Fluxbox 3</w:t>
      </w:r>
    </w:p>
    <w:p>
      <w:pPr>
        <w:pStyle w:val="TextBody"/>
        <w:bidi w:val="0"/>
        <w:jc w:val="center"/>
        <w:rPr>
          <w:b/>
          <w:b/>
          <w:bCs/>
          <w:sz w:val="21"/>
          <w:szCs w:val="21"/>
          <w:shd w:fill="auto" w:val="clear"/>
        </w:rPr>
      </w:pPr>
      <w:r>
        <w:rPr>
          <w:b/>
          <w:bCs/>
          <w:sz w:val="21"/>
          <w:szCs w:val="21"/>
          <w:shd w:fill="auto" w:val="clea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bidi w:val="0"/>
            <w:jc w:val="center"/>
            <w:rPr/>
          </w:pPr>
          <w:r>
            <w:rPr/>
            <w:t>Оглавление</w:t>
          </w:r>
        </w:p>
        <w:p>
          <w:pPr>
            <w:pStyle w:val="Contents1"/>
            <w:bidi w:val="0"/>
            <w:ind w:left="1440" w:right="1440" w:hanging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"1-2" \h</w:instrText>
          </w:r>
          <w:r>
            <w:rPr>
              <w:rStyle w:val="IndexLink"/>
            </w:rPr>
            <w:fldChar w:fldCharType="separate"/>
          </w:r>
          <w:hyperlink w:anchor="__RefHeading___Toc1544_4202832223">
            <w:r>
              <w:rPr>
                <w:rStyle w:val="IndexLink"/>
              </w:rPr>
              <w:t>1. Введение……………………………………………………...1</w:t>
            </w:r>
          </w:hyperlink>
        </w:p>
        <w:p>
          <w:pPr>
            <w:pStyle w:val="Contents1"/>
            <w:bidi w:val="0"/>
            <w:ind w:left="1440" w:right="1440" w:hanging="0"/>
            <w:jc w:val="left"/>
            <w:rPr/>
          </w:pPr>
          <w:hyperlink w:anchor="__RefHeading___Toc1579_3145445008">
            <w:r>
              <w:rPr>
                <w:rStyle w:val="IndexLink"/>
              </w:rPr>
              <w:t>2. Настройка по умолчанию…………………………………...</w:t>
            </w:r>
          </w:hyperlink>
          <w:r>
            <w:rPr/>
            <w:t>2</w:t>
          </w:r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87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2.1 Значки рабочего стола…………………………………….</w:t>
            </w:r>
          </w:hyperlink>
          <w:r>
            <w:rPr/>
            <w:t>3</w:t>
          </w:r>
        </w:p>
        <w:p>
          <w:pPr>
            <w:pStyle w:val="Contents2"/>
            <w:bidi w:val="0"/>
            <w:ind w:left="1440" w:right="1440" w:hanging="0"/>
            <w:jc w:val="left"/>
            <w:rPr/>
          </w:pPr>
          <w:r>
            <w:rPr/>
            <w:t xml:space="preserve">  </w:t>
          </w:r>
          <w:hyperlink w:anchor="__RefHeading___Toc1789_3540384480">
            <w:r>
              <w:rPr>
                <w:rStyle w:val="IndexLink"/>
              </w:rPr>
              <w:t>2.2 Конки……………………………………………………….</w:t>
            </w:r>
          </w:hyperlink>
          <w:r>
            <w:rPr/>
            <w:t>4</w:t>
          </w:r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91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2.3 Панель tint2………………………………………………...4</w:t>
            </w:r>
          </w:hyperlink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93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2.4 Доки………………………………………………………...5</w:t>
            </w:r>
          </w:hyperlink>
        </w:p>
        <w:p>
          <w:pPr>
            <w:pStyle w:val="Contents2"/>
            <w:bidi w:val="0"/>
            <w:ind w:left="1440" w:right="1440" w:hanging="0"/>
            <w:jc w:val="left"/>
            <w:rPr/>
          </w:pPr>
          <w:hyperlink w:anchor="__RefHeading___Toc1795_3540384480">
            <w:r>
              <w:rPr>
                <w:rStyle w:val="IndexLink"/>
              </w:rPr>
              <w:t xml:space="preserve">  </w:t>
            </w:r>
            <w:r>
              <w:rPr>
                <w:rStyle w:val="IndexLink"/>
              </w:rPr>
              <w:t>2.5 Корневое меню…………………………………………….</w:t>
            </w:r>
          </w:hyperlink>
          <w:r>
            <w:rPr/>
            <w:t>6</w:t>
          </w:r>
        </w:p>
        <w:p>
          <w:pPr>
            <w:pStyle w:val="Contents1"/>
            <w:bidi w:val="0"/>
            <w:ind w:left="1440" w:right="1440" w:hanging="0"/>
            <w:jc w:val="left"/>
            <w:rPr/>
          </w:pPr>
          <w:hyperlink w:anchor="__RefHeading___Toc1581_3145445008">
            <w:r>
              <w:rPr>
                <w:rStyle w:val="IndexLink"/>
              </w:rPr>
              <w:t>3. Настройка флюксбокса………………………………………</w:t>
            </w:r>
          </w:hyperlink>
          <w:r>
            <w:rPr/>
            <w:t>7</w:t>
          </w:r>
        </w:p>
        <w:p>
          <w:pPr>
            <w:pStyle w:val="Contents1"/>
            <w:bidi w:val="0"/>
            <w:ind w:left="1440" w:right="1440" w:hanging="0"/>
            <w:jc w:val="left"/>
            <w:rPr/>
          </w:pPr>
          <w:r>
            <w:rPr/>
            <w:t>4</w:t>
          </w:r>
          <w:hyperlink w:anchor="__RefHeading___Toc1681_3540384480">
            <w:r>
              <w:rPr>
                <w:rStyle w:val="IndexLink"/>
              </w:rPr>
              <w:t>. Ссылки……………………………………………………….1</w:t>
            </w:r>
          </w:hyperlink>
          <w:r>
            <w:rPr/>
            <w:t>3</w:t>
          </w:r>
          <w:r>
            <w:rPr/>
            <w:fldChar w:fldCharType="end"/>
          </w:r>
        </w:p>
      </w:sdtContent>
    </w:sdt>
    <w:p>
      <w:pPr>
        <w:pStyle w:val="Heading1"/>
        <w:bidi w:val="0"/>
        <w:jc w:val="left"/>
        <w:rPr>
          <w:shd w:fill="auto" w:val="clear"/>
        </w:rPr>
      </w:pPr>
      <w:bookmarkStart w:id="0" w:name="__RefHeading___Toc1544_4202832223"/>
      <w:bookmarkEnd w:id="0"/>
      <w:r>
        <w:rPr>
          <w:shd w:fill="auto" w:val="clear"/>
        </w:rPr>
        <w:t xml:space="preserve">1. </w:t>
      </w:r>
      <w:r>
        <w:rPr>
          <w:rFonts w:eastAsia="WenQuanYi Micro Hei" w:cs="FreeSans"/>
          <w:b/>
          <w:bCs/>
          <w:sz w:val="36"/>
          <w:szCs w:val="36"/>
          <w:shd w:fill="auto" w:val="clear"/>
        </w:rPr>
        <w:t>Введение</w:t>
      </w:r>
    </w:p>
    <w:p>
      <w:pPr>
        <w:pStyle w:val="Normal"/>
        <w:bidi w:val="0"/>
        <w:jc w:val="left"/>
        <w:rPr/>
      </w:pPr>
      <w:r>
        <w:rPr/>
        <w:t xml:space="preserve">Этот справочный документ дополняет </w:t>
      </w:r>
      <w:r>
        <w:rPr>
          <w:b/>
          <w:bCs/>
        </w:rPr>
        <w:t>Руководство пользователя (F1)</w:t>
      </w:r>
      <w:r>
        <w:rPr/>
        <w:t>, в котором рассматриваются общие темы MX Linux.</w:t>
      </w:r>
    </w:p>
    <w:p>
      <w:pPr>
        <w:pStyle w:val="Normal"/>
        <w:bidi w:val="0"/>
        <w:jc w:val="left"/>
        <w:rPr/>
      </w:pPr>
      <w:r>
        <w:rPr/>
        <w:t>1. Введение</w:t>
      </w:r>
    </w:p>
    <w:p>
      <w:pPr>
        <w:pStyle w:val="Normal"/>
        <w:bidi w:val="0"/>
        <w:jc w:val="left"/>
        <w:rPr/>
      </w:pPr>
      <w:r>
        <w:rPr/>
        <w:t>2. Установка</w:t>
      </w:r>
    </w:p>
    <w:p>
      <w:pPr>
        <w:pStyle w:val="Normal"/>
        <w:bidi w:val="0"/>
        <w:jc w:val="left"/>
        <w:rPr/>
      </w:pPr>
      <w:r>
        <w:rPr/>
        <w:t>3. Конфигурация</w:t>
      </w:r>
    </w:p>
    <w:p>
      <w:pPr>
        <w:pStyle w:val="Normal"/>
        <w:bidi w:val="0"/>
        <w:jc w:val="left"/>
        <w:rPr/>
      </w:pPr>
      <w:r>
        <w:rPr/>
        <w:t>4. Основное использование</w:t>
      </w:r>
    </w:p>
    <w:p>
      <w:pPr>
        <w:pStyle w:val="Normal"/>
        <w:bidi w:val="0"/>
        <w:jc w:val="left"/>
        <w:rPr/>
      </w:pPr>
      <w:r>
        <w:rPr/>
        <w:t>5. Управление программным обеспечением</w:t>
      </w:r>
    </w:p>
    <w:p>
      <w:pPr>
        <w:pStyle w:val="Normal"/>
        <w:bidi w:val="0"/>
        <w:jc w:val="left"/>
        <w:rPr/>
      </w:pPr>
      <w:r>
        <w:rPr/>
        <w:t>6. Расширенное использование</w:t>
      </w:r>
    </w:p>
    <w:p>
      <w:pPr>
        <w:pStyle w:val="Normal"/>
        <w:bidi w:val="0"/>
        <w:jc w:val="left"/>
        <w:rPr/>
      </w:pPr>
      <w:r>
        <w:rPr/>
        <w:t>7. Под капотом</w:t>
      </w:r>
    </w:p>
    <w:p>
      <w:pPr>
        <w:pStyle w:val="Normal"/>
        <w:bidi w:val="0"/>
        <w:jc w:val="left"/>
        <w:rPr/>
      </w:pPr>
      <w:r>
        <w:rPr/>
        <w:t>8. Глоссарий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MX Fluxbox (=MXFB) представляет собой минимальную или "базовую" версию MX Linux, которую можно использовать "из коробки". Пользователям обычно требуется дополнительное общее популярное программное обеспечение, для чего рекомендуется сначала обратиться к MX Package Installer.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Как следует из названия, MXFB использует </w:t>
      </w:r>
      <w:hyperlink r:id="rId3">
        <w:r>
          <w:rPr>
            <w:rStyle w:val="InternetLink"/>
            <w:shd w:fill="auto" w:val="clear"/>
          </w:rPr>
          <w:t xml:space="preserve">Fluxbox в </w:t>
        </w:r>
      </w:hyperlink>
      <w:r>
        <w:rPr>
          <w:shd w:fill="auto" w:val="clear"/>
        </w:rPr>
        <w:t xml:space="preserve">качестве </w:t>
      </w:r>
      <w:hyperlink r:id="rId4">
        <w:r>
          <w:rPr>
            <w:rStyle w:val="InternetLink"/>
            <w:shd w:fill="auto" w:val="clear"/>
          </w:rPr>
          <w:t xml:space="preserve">оконного менеджера </w:t>
        </w:r>
      </w:hyperlink>
      <w:r>
        <w:rPr>
          <w:shd w:fill="auto" w:val="clear"/>
        </w:rPr>
        <w:t xml:space="preserve">для управления размещением и внешним видом окон.  Его малый объем памяти и быстрое время загрузки очень эффективны на системах с низким уровнем ресурсов - и очень быстры на машинах более высокого уровня. Все основные настройки контролируются </w:t>
      </w:r>
      <w:hyperlink r:id="rId5">
        <w:r>
          <w:rPr>
            <w:rStyle w:val="InternetLink"/>
            <w:shd w:fill="auto" w:val="clear"/>
          </w:rPr>
          <w:t xml:space="preserve">текстовыми файлами </w:t>
        </w:r>
      </w:hyperlink>
      <w:r>
        <w:rPr>
          <w:shd w:fill="auto" w:val="clear"/>
        </w:rPr>
        <w:t>с простым форматом.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MXFB может работать в двух основных конфигурациях, между которыми возможно множество вариаций: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hd w:fill="auto" w:val="clear"/>
        </w:rPr>
        <w:t>Default</w:t>
      </w:r>
      <w:r>
        <w:rPr>
          <w:shd w:fill="auto" w:val="clear"/>
        </w:rPr>
        <w:t>, который включает основные компоненты Fluxbox, но следует предпочтениям MX Linux в отношении использования удобных графических приложений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hd w:fill="auto" w:val="clear"/>
        </w:rPr>
        <w:t>Fluxbox</w:t>
      </w:r>
      <w:r>
        <w:rPr>
          <w:b w:val="false"/>
          <w:bCs w:val="false"/>
          <w:shd w:fill="auto" w:val="clear"/>
        </w:rPr>
        <w:t>, в который можно добавить различные компоненты из конфигурации по умолчанию одним-двумя щелчками мыши</w:t>
      </w:r>
    </w:p>
    <w:p>
      <w:pPr>
        <w:pStyle w:val="Heading1"/>
        <w:bidi w:val="0"/>
        <w:jc w:val="left"/>
        <w:rPr/>
      </w:pPr>
      <w:bookmarkStart w:id="1" w:name="__RefHeading___Toc1579_3145445008"/>
      <w:bookmarkEnd w:id="1"/>
      <w:r>
        <w:rPr/>
        <w:t>2. По умолчанию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737235</wp:posOffset>
                </wp:positionH>
                <wp:positionV relativeFrom="paragraph">
                  <wp:posOffset>313055</wp:posOffset>
                </wp:positionV>
                <wp:extent cx="259715" cy="25971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58.05pt;margin-top:24.6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4989830</wp:posOffset>
                </wp:positionH>
                <wp:positionV relativeFrom="paragraph">
                  <wp:posOffset>823595</wp:posOffset>
                </wp:positionV>
                <wp:extent cx="259715" cy="259715"/>
                <wp:effectExtent l="0" t="0" r="0" b="0"/>
                <wp:wrapNone/>
                <wp:docPr id="4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0" fillcolor="#729fcf" stroked="t" style="position:absolute;margin-left:392.9pt;margin-top:64.8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3207385</wp:posOffset>
                </wp:positionH>
                <wp:positionV relativeFrom="paragraph">
                  <wp:posOffset>2872105</wp:posOffset>
                </wp:positionV>
                <wp:extent cx="259715" cy="259715"/>
                <wp:effectExtent l="0" t="0" r="0" b="0"/>
                <wp:wrapNone/>
                <wp:docPr id="6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1" fillcolor="#729fcf" stroked="t" style="position:absolute;margin-left:252.55pt;margin-top:226.1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513080</wp:posOffset>
                </wp:positionH>
                <wp:positionV relativeFrom="paragraph">
                  <wp:posOffset>2075815</wp:posOffset>
                </wp:positionV>
                <wp:extent cx="259715" cy="259715"/>
                <wp:effectExtent l="0" t="0" r="0" b="0"/>
                <wp:wrapNone/>
                <wp:docPr id="8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2" fillcolor="#729fcf" stroked="t" style="position:absolute;margin-left:40.4pt;margin-top:163.45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2941955</wp:posOffset>
                </wp:positionH>
                <wp:positionV relativeFrom="paragraph">
                  <wp:posOffset>1586230</wp:posOffset>
                </wp:positionV>
                <wp:extent cx="259715" cy="259715"/>
                <wp:effectExtent l="0" t="0" r="0" b="0"/>
                <wp:wrapNone/>
                <wp:docPr id="10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3" fillcolor="#729fcf" stroked="t" style="position:absolute;margin-left:231.65pt;margin-top:124.9pt;width:20.35pt;height:20.3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right</wp:align>
            </wp:positionH>
            <wp:positionV relativeFrom="paragraph">
              <wp:posOffset>100965</wp:posOffset>
            </wp:positionV>
            <wp:extent cx="6278880" cy="353250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Начиная с верхнего левого угла по часовой стрелке, здесь находятся компоненты princi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right</wp:align>
            </wp:positionH>
            <wp:positionV relativeFrom="paragraph">
              <wp:posOffset>117475</wp:posOffset>
            </wp:positionV>
            <wp:extent cx="2014855" cy="238760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Значки рабочего стола (раздел 2.1)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Дисплей системной информации, называемый "conky" (Раздел 2.2)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Творческая панель tint2 (раздел 2.3)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Родной док </w:t>
      </w:r>
      <w:r>
        <w:rPr>
          <w:b w:val="false"/>
          <w:bCs w:val="false"/>
        </w:rPr>
        <w:t>(раздел 2.4)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Скрытое меню Fluxbox "rootMenu" (Раздел 2.5)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Первой остановкой для новых пользователей может стать </w:t>
      </w:r>
      <w:r>
        <w:rPr>
          <w:b/>
          <w:bCs/>
        </w:rPr>
        <w:t>менеджер настроек</w:t>
      </w:r>
      <w:r>
        <w:rPr/>
        <w:t>, доступный из дока, панели или корневого меню.</w:t>
      </w:r>
    </w:p>
    <w:p>
      <w:pPr>
        <w:pStyle w:val="Normal"/>
        <w:bidi w:val="0"/>
        <w:jc w:val="left"/>
        <w:rPr/>
      </w:pPr>
      <w:r>
        <w:rPr/>
        <w:t>Помимо значков рабочего стола и элементов док-станции, приложения можно запускать с помощью любого из следующих инструментов: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нажмите кнопку "Пуск" (логотип MX) на традиционной панели для поиска приложений в Xfce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щелкните правой кнопкой мыши на рабочем столе: </w:t>
      </w:r>
      <w:r>
        <w:rPr>
          <w:i/>
          <w:iCs/>
        </w:rPr>
        <w:t xml:space="preserve">Меню &gt; Все приложения </w:t>
      </w:r>
      <w:r>
        <w:rPr/>
        <w:t>для категориального меню в стиле Debian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нажмите на клавишу с логотипом клавиатуры (значок Windows или Apple), чтобы вызвать очень быстрый инструмент под названием "rofi" для алфавитного меню с удобными свойствами (подробности </w:t>
      </w:r>
      <w:hyperlink r:id="rId8">
        <w:r>
          <w:rPr>
            <w:rStyle w:val="InternetLink"/>
          </w:rPr>
          <w:t>в Wiki</w:t>
        </w:r>
      </w:hyperlink>
      <w:r>
        <w:rPr/>
        <w:t>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нажмите F2, чтобы вызвать небольшое окно запуска (fbrun) для фактического имени программы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Следующие разделы дадут пользователям базовое понимание того, как использовать и управлять каждым из этих компонентов. Примечание: слово "меню" в следующих разделах относится к корневому меню, которое отображается при щелчке правой кнопкой мыши на рабочем столе.</w:t>
      </w:r>
    </w:p>
    <w:p>
      <w:pPr>
        <w:pStyle w:val="Heading2"/>
        <w:bidi w:val="0"/>
        <w:jc w:val="left"/>
        <w:rPr/>
      </w:pPr>
      <w:bookmarkStart w:id="2" w:name="__RefHeading___Toc1787_3540384480"/>
      <w:bookmarkEnd w:id="2"/>
      <w:r>
        <w:rPr/>
        <w:t>2.1 Значки рабочего стола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Скрыть</w:t>
      </w:r>
      <w:r>
        <w:rPr/>
        <w:t>: Меню &gt; С глаз долой &gt; Переключить значки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Удалить (значок)</w:t>
      </w:r>
      <w:r>
        <w:rPr/>
        <w:t>: щелкните значок средней кнопкой мыши, чтобы запустить iDesktool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Остановка</w:t>
      </w:r>
      <w:r>
        <w:rPr/>
        <w:t>: Меню &gt; Из поля зрения &gt; Переключить iDesk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Управление</w:t>
      </w:r>
      <w:r>
        <w:rPr/>
        <w:t>: Меню &gt; Внешний вид &gt; Значки рабочего стола</w:t>
      </w:r>
    </w:p>
    <w:p>
      <w:pPr>
        <w:pStyle w:val="Normal"/>
        <w:bidi w:val="0"/>
        <w:ind w:left="288" w:right="0" w:hanging="0"/>
        <w:jc w:val="left"/>
        <w:rPr>
          <w:b/>
          <w:b/>
          <w:bCs/>
        </w:rPr>
      </w:pPr>
      <w:r>
        <w:rPr>
          <w:b/>
          <w:bCs/>
        </w:rPr>
        <w:t xml:space="preserve">Справка: </w:t>
      </w:r>
      <w:hyperlink r:id="rId9">
        <w:r>
          <w:rPr>
            <w:rStyle w:val="InternetLink"/>
            <w:b w:val="false"/>
            <w:bCs w:val="false"/>
            <w:shd w:fill="auto" w:val="clear"/>
          </w:rPr>
          <w:t>в Вики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Иконки рабочего стола включены в MXFB с помощью iDesk, программы, впервые разработанной в 2005 году и предназначенной для рисования иконок рабочего стола для пользователей минимальных оконных менеджеров, таких как fluxbox. Хотя иконки можно настраивать вручную, с графическим инструментом это гораздо проще. Разработчики и пользователи MX Linux адаптировали, модернизировали и расширили существующий инструмент для создания </w:t>
      </w:r>
      <w:r>
        <w:rPr>
          <w:b/>
          <w:bCs/>
          <w:shd w:fill="auto" w:val="clear"/>
        </w:rPr>
        <w:t>iDesktool</w:t>
      </w:r>
      <w:r>
        <w:rPr>
          <w:shd w:fill="auto" w:val="clear"/>
        </w:rPr>
        <w:t xml:space="preserve">: </w:t>
      </w:r>
      <w:r>
        <w:rPr>
          <w:b w:val="false"/>
          <w:bCs w:val="false"/>
          <w:i/>
          <w:iCs/>
          <w:shd w:fill="auto" w:val="clear"/>
        </w:rPr>
        <w:t xml:space="preserve">Меню &gt; Внешний вид &gt; Значки рабочего стола.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>Этот инструмент значительно облегчает использование значков рабочего стола на MX-Fluxbox. Он очень прост и не должен вызывать вопросов по поводу его использования.</w:t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>Вот основные действия мыши для значка рабочего стола (конфигурация в ~/.ideskrc), на примере стандартного значка "Видео":</w:t>
      </w:r>
    </w:p>
    <w:tbl>
      <w:tblPr>
        <w:tblW w:w="95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4"/>
        <w:gridCol w:w="3504"/>
        <w:gridCol w:w="4768"/>
      </w:tblGrid>
      <w:tr>
        <w:trPr/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Действие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Мышь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Пример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Выполнить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Левый однократный щелчок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Открывается канал MXFB на YouTube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Выполнить alt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Правый однократный щелчок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Открывает меню действий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Управляйте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Средний (кнопка прокрутки) однократное нажатие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Открывает iDesktool, сфокусированный на значке</w:t>
            </w:r>
          </w:p>
        </w:tc>
      </w:tr>
      <w:tr>
        <w:trPr/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Перетащите</w:t>
            </w:r>
          </w:p>
        </w:tc>
        <w:tc>
          <w:tcPr>
            <w:tcW w:w="3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auto" w:val="clear"/>
              </w:rPr>
              <w:t>Удерживайте нажатой левую кнопку мыши, отпустите для остановки</w:t>
            </w:r>
          </w:p>
        </w:tc>
        <w:tc>
          <w:tcPr>
            <w:tcW w:w="4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Heading2"/>
        <w:bidi w:val="0"/>
        <w:jc w:val="left"/>
        <w:rPr/>
      </w:pPr>
      <w:bookmarkStart w:id="3" w:name="__RefHeading___Toc1789_3540384480"/>
      <w:bookmarkEnd w:id="3"/>
      <w:r>
        <w:rPr/>
        <w:t>2.2 Конки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Скрыть</w:t>
      </w:r>
      <w:r>
        <w:rPr/>
        <w:t xml:space="preserve">: </w:t>
      </w:r>
      <w:r>
        <w:rPr>
          <w:i/>
          <w:iCs/>
        </w:rPr>
        <w:t>Меню &gt; С глаз долой &gt; Переключить конки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Удалить (conky)</w:t>
      </w:r>
      <w:r>
        <w:rPr/>
        <w:t xml:space="preserve">: </w:t>
      </w:r>
      <w:r>
        <w:rPr>
          <w:i/>
          <w:iCs/>
        </w:rPr>
        <w:t>Меню &gt; Внешний вид &gt; Conky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Остановка</w:t>
      </w:r>
      <w:r>
        <w:rPr/>
        <w:t xml:space="preserve">: </w:t>
      </w:r>
      <w:r>
        <w:rPr>
          <w:i/>
          <w:iCs/>
        </w:rPr>
        <w:t>Меню &gt; С глаз долой &gt; Переключить конки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Управление</w:t>
      </w:r>
      <w:r>
        <w:rPr/>
        <w:t xml:space="preserve">: </w:t>
      </w:r>
      <w:r>
        <w:rPr>
          <w:i/>
          <w:iCs/>
        </w:rPr>
        <w:t>Меню &gt; Внешний вид &gt; Конки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Справка</w:t>
      </w:r>
      <w:r>
        <w:rPr/>
        <w:t xml:space="preserve">: в Вики: </w:t>
      </w:r>
      <w:hyperlink r:id="rId10">
        <w:r>
          <w:rPr>
            <w:rStyle w:val="InternetLink"/>
            <w:i w:val="false"/>
            <w:iCs w:val="false"/>
            <w:shd w:fill="auto" w:val="clear"/>
          </w:rPr>
          <w:t>MX Conky</w:t>
        </w:r>
      </w:hyperlink>
      <w:r>
        <w:rPr>
          <w:i w:val="false"/>
          <w:iCs w:val="false"/>
          <w:shd w:fill="auto" w:val="clear"/>
        </w:rPr>
        <w:t xml:space="preserve">, </w:t>
      </w:r>
      <w:hyperlink r:id="rId11">
        <w:r>
          <w:rPr>
            <w:rStyle w:val="InternetLink"/>
            <w:i w:val="false"/>
            <w:iCs w:val="false"/>
            <w:shd w:fill="auto" w:val="clear"/>
          </w:rPr>
          <w:t xml:space="preserve">Conky Manager </w:t>
        </w:r>
      </w:hyperlink>
    </w:p>
    <w:p>
      <w:pPr>
        <w:pStyle w:val="TextBody"/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</w:r>
    </w:p>
    <w:p>
      <w:pPr>
        <w:pStyle w:val="TextBody"/>
        <w:bidi w:val="0"/>
        <w:jc w:val="left"/>
        <w:rPr/>
      </w:pPr>
      <w:r>
        <w:rPr>
          <w:i w:val="false"/>
          <w:iCs w:val="false"/>
          <w:shd w:fill="auto" w:val="clear"/>
        </w:rPr>
        <w:t xml:space="preserve">Пользователи MX-Fluxbox могут использовать стандартный набор Conky для MX Linux, нажав </w:t>
      </w:r>
      <w:r>
        <w:rPr>
          <w:i/>
          <w:iCs/>
          <w:shd w:fill="auto" w:val="clear"/>
        </w:rPr>
        <w:t xml:space="preserve">Меню &gt; Внешний вид &gt; Conky, чтобы </w:t>
      </w:r>
      <w:r>
        <w:rPr>
          <w:i w:val="false"/>
          <w:iCs w:val="false"/>
          <w:shd w:fill="auto" w:val="clear"/>
        </w:rPr>
        <w:t xml:space="preserve">вызвать MX Conky; Conky Manager можно запустить из него или с помощью любого из меню. Conky Manager - это удобный метод базового управления, в то время как MX Conky предоставляет расширенные возможности, такие как работа с цветом, уникальная для MX Linux. </w:t>
      </w:r>
    </w:p>
    <w:p>
      <w:pPr>
        <w:pStyle w:val="TextBody"/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>В Conky Manager выполните следующие простые шаги, чтобы редактировать, просматривать и отображать коники:</w:t>
      </w:r>
    </w:p>
    <w:p>
      <w:pPr>
        <w:pStyle w:val="TextBody"/>
        <w:numPr>
          <w:ilvl w:val="0"/>
          <w:numId w:val="5"/>
        </w:numPr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 xml:space="preserve">Выделите каждый конус и нажмите кнопку Preview, чтобы увидеть, как он выглядит. Не забудьте закрыть каждый предварительный просмотр, прежде чем переходить к другому. </w:t>
      </w:r>
    </w:p>
    <w:p>
      <w:pPr>
        <w:pStyle w:val="TextBody"/>
        <w:numPr>
          <w:ilvl w:val="0"/>
          <w:numId w:val="5"/>
        </w:numPr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>Нажмите на значок настроек (шестеренки), чтобы изменить основные свойства.</w:t>
      </w:r>
    </w:p>
    <w:p>
      <w:pPr>
        <w:pStyle w:val="TextBody"/>
        <w:numPr>
          <w:ilvl w:val="0"/>
          <w:numId w:val="5"/>
        </w:numPr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 xml:space="preserve">Установите флажок, чтобы выбрать любой conky, который вы хотите использовать. Он будет автоматически установлен. </w:t>
      </w:r>
    </w:p>
    <w:p>
      <w:pPr>
        <w:pStyle w:val="TextBody"/>
        <w:numPr>
          <w:ilvl w:val="0"/>
          <w:numId w:val="5"/>
        </w:numPr>
        <w:bidi w:val="0"/>
        <w:jc w:val="left"/>
        <w:rPr>
          <w:i w:val="false"/>
          <w:i w:val="false"/>
          <w:iCs w:val="false"/>
          <w:shd w:fill="auto" w:val="clear"/>
        </w:rPr>
      </w:pPr>
      <w:r>
        <w:rPr>
          <w:i w:val="false"/>
          <w:iCs w:val="false"/>
          <w:shd w:fill="auto" w:val="clear"/>
        </w:rPr>
        <w:t>Файлы конфигурации хранятся в папке ~/.conky/ в отдельных файлах тем. Их можно редактировать, хотя это и не интуитивно понятно, выделив conky в списке и нажав на значок редактирования (карандаш).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>Для более сложных конков может потребоваться использование композитора. Нажмите Menu &gt; Settings &gt; Config &gt; Startup и откомментируйте строку о композиторе так, чтобы она выглядела следующим образом: compton &amp;</w:t>
      </w:r>
    </w:p>
    <w:p>
      <w:pPr>
        <w:pStyle w:val="Heading2"/>
        <w:bidi w:val="0"/>
        <w:jc w:val="left"/>
        <w:rPr/>
      </w:pPr>
      <w:bookmarkStart w:id="4" w:name="__RefHeading___Toc1791_3540384480"/>
      <w:bookmarkEnd w:id="4"/>
      <w:r>
        <w:rPr/>
        <w:t>2.3 Панель tint2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Скрыть</w:t>
      </w:r>
      <w:r>
        <w:rPr/>
        <w:t xml:space="preserve">: </w:t>
      </w:r>
      <w:r>
        <w:rPr>
          <w:i/>
          <w:iCs/>
        </w:rPr>
        <w:t>Меню &gt; С глаз долой &gt; Переключить автоскрытие панели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Удалить</w:t>
      </w:r>
      <w:r>
        <w:rPr/>
        <w:t xml:space="preserve">: </w:t>
      </w:r>
      <w:r>
        <w:rPr>
          <w:i/>
          <w:iCs/>
        </w:rPr>
        <w:t>Вручную: удалить конфигурацию из ~/.config/tint2/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Стоп</w:t>
      </w:r>
      <w:r>
        <w:rPr/>
        <w:t xml:space="preserve">: </w:t>
      </w:r>
      <w:r>
        <w:rPr>
          <w:i/>
          <w:iCs/>
        </w:rPr>
        <w:t>Вручную: поставьте комментарий (#) перед строкой в файле "startup"</w:t>
      </w:r>
    </w:p>
    <w:p>
      <w:pPr>
        <w:pStyle w:val="Normal"/>
        <w:bidi w:val="0"/>
        <w:ind w:left="288" w:right="0" w:hanging="0"/>
        <w:jc w:val="left"/>
        <w:rPr/>
      </w:pPr>
      <w:bookmarkStart w:id="5" w:name="__RefHeading___Toc1679_3540384480"/>
      <w:bookmarkEnd w:id="5"/>
      <w:r>
        <w:rPr>
          <w:b/>
          <w:bCs/>
        </w:rPr>
        <w:t>Управление</w:t>
      </w:r>
      <w:r>
        <w:rPr/>
        <w:t xml:space="preserve">: </w:t>
      </w:r>
      <w:r>
        <w:rPr>
          <w:i/>
          <w:iCs/>
        </w:rPr>
        <w:t>Менеджер настроек &gt; Менеджер Tint2 (значки в доке и на панели)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Справка</w:t>
      </w:r>
      <w:r>
        <w:rPr>
          <w:b w:val="false"/>
          <w:bCs w:val="false"/>
        </w:rPr>
        <w:t xml:space="preserve">: </w:t>
      </w:r>
      <w:hyperlink r:id="rId12">
        <w:r>
          <w:rPr>
            <w:rStyle w:val="InternetLink"/>
            <w:b w:val="false"/>
            <w:bCs w:val="false"/>
          </w:rPr>
          <w:t xml:space="preserve">в </w:t>
        </w:r>
      </w:hyperlink>
      <w:hyperlink r:id="rId13">
        <w:r>
          <w:rPr>
            <w:rStyle w:val="InternetLink"/>
            <w:b w:val="false"/>
            <w:bCs w:val="false"/>
          </w:rPr>
          <w:t>Вики</w:t>
        </w:r>
      </w:hyperlink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Оригинальная панель инструментов Fluxbox сильно отличается по функциям и дизайну от того, что ожидают современные пользователи. (Вы можете переключаться между ними взад и вперед: </w:t>
      </w:r>
      <w:r>
        <w:rPr>
          <w:i/>
          <w:iCs/>
        </w:rPr>
        <w:t xml:space="preserve">Menu &gt; Appearance &gt; Toolbar &gt; Fluxbox | </w:t>
      </w:r>
      <w:r>
        <w:rPr/>
        <w:t xml:space="preserve">Traditional) Именно поэтому начиная с MX-Fluxbox 2.2 была добавлена альтернативная "традиционная" панель инструментов с помощью приложения под названием "tint2".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Чтобы изменить панель, нажмите значок гаечного ключа рядом с кнопкой "Пуск" или значок шестеренки в доке. Это запустит менеджер настроек, где вы можете нажать на "Менеджер Tint2".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 xml:space="preserve">Откроется экран, показывающий все конфигурации tint2 в месте </w:t>
      </w:r>
      <w:r>
        <w:rPr>
          <w:b w:val="false"/>
          <w:bCs w:val="false"/>
          <w:i/>
          <w:iCs/>
          <w:u w:val="none"/>
        </w:rPr>
        <w:t>~/config/tint2/</w:t>
      </w:r>
      <w:r>
        <w:rPr>
          <w:b w:val="false"/>
          <w:bCs w:val="false"/>
          <w:i w:val="false"/>
          <w:iCs w:val="false"/>
          <w:u w:val="none"/>
        </w:rPr>
        <w:t>. MXFB предоставляет небольшой набор самых разных конфигураций, которые вы можете опробовать.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Помимо выбора существующей конфигурации вы также можете изменить элементы любой панели - на самом деле, это одно из самых больших удовольствий от использования tint2. Нажмите либо на кнопку "Графический редактор" вверху, либо на кнопку "Редактировать" внизу для прямого редактирования текстового файла.</w:t>
      </w:r>
    </w:p>
    <w:p>
      <w:pPr>
        <w:pStyle w:val="TextBody"/>
        <w:bidi w:val="0"/>
        <w:jc w:val="left"/>
        <w:rPr/>
      </w:pPr>
      <w:r>
        <w:rPr/>
        <w:t>Графический редактор включает в себя два приложения: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"Themes" отображает все конфиги tint2 в местоположении пользователя, а также несколько других, принесенных во время установки.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"Свойства" отображает характеристики запущенного конфига. Если окно "Свойства" не отображается, нажмите на значок шестеренки в левом верхнем углу. </w:t>
      </w:r>
    </w:p>
    <w:p>
      <w:pPr>
        <w:pStyle w:val="Normal"/>
        <w:bidi w:val="0"/>
        <w:jc w:val="left"/>
        <w:rPr/>
      </w:pPr>
      <w:r>
        <w:rPr/>
        <w:t>Вот несколько общих действий, которые помогут вам начать: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Добавление/удаление пусковых установок. В окне "Свойства" нажмите на запись "Пусковая установка" в левой части. Правая панель имеет две колонки: слева - список значков приложений, отображаемых в данный момент на панели инструментов, а справа - список всех установленных приложений рабочего стола. 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b/>
          <w:bCs/>
        </w:rPr>
        <w:t>Добавить</w:t>
      </w:r>
      <w:r>
        <w:rPr/>
        <w:t>: выберите нужное приложение из списка в правой колонке, нажмите на значок "стрелка влево" в центре, а затем нажмите кнопку "Применить", чтобы мгновенно добавить его на панель инструментов.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b/>
          <w:bCs/>
        </w:rPr>
        <w:t>Снимите</w:t>
      </w:r>
      <w:r>
        <w:rPr/>
        <w:t>: выполните процедуру в обратном порядке.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Перемещение или изменение размера панели. В окне "Свойства" нажмите на запись "Панель" в левой панели, а затем выберите ее размещение и размер в правой панели. Нажмите кнопку "Применить".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/>
      </w:pPr>
      <w:bookmarkStart w:id="6" w:name="__RefHeading___Toc1472_4265139331"/>
      <w:bookmarkEnd w:id="6"/>
      <w:r>
        <w:rPr>
          <w:b/>
          <w:bCs/>
        </w:rPr>
        <w:t>ПРИМЕЧАНИЕ</w:t>
      </w:r>
      <w:r>
        <w:rPr/>
        <w:t>: при выборе новой темы вы потеряете все настройки, которые вы сделали в ранее используемой теме, например, добавление быстрой пусковой установки. Лучше сначала сделать резервную копию текущей конфигурации, чтобы затем вставить свои настройки в новую тему: нажмите на ~/.config/tint2/tint2rc, чтобы открыть его в featherpad, а затем сохраните его под новым именем, например "tint2rc_BAK". Затем вы можете скопировать все свои настройки из резервного файла в нужное место в новой конфигурации tint2rc.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7" w:name="__RefHeading___Toc1793_3540384480"/>
      <w:bookmarkEnd w:id="7"/>
      <w:r>
        <w:rPr/>
        <w:t>2.4 Доки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Скрыть</w:t>
      </w:r>
      <w:r>
        <w:rPr/>
        <w:t xml:space="preserve">: </w:t>
      </w:r>
      <w:r>
        <w:rPr>
          <w:i/>
          <w:iCs/>
        </w:rPr>
        <w:t>Меню &gt; С глаз долой &gt; Переключить автоскрытие дока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Удалить/добавить (элемент дока)</w:t>
      </w:r>
      <w:r>
        <w:rPr/>
        <w:t xml:space="preserve">: </w:t>
      </w:r>
      <w:r>
        <w:rPr>
          <w:i/>
          <w:iCs/>
        </w:rPr>
        <w:t>Меню &gt; Внешний вид &gt; Докмейкер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Остановить (док по умолчанию)</w:t>
      </w:r>
      <w:r>
        <w:rPr/>
        <w:t xml:space="preserve">: </w:t>
      </w:r>
      <w:r>
        <w:rPr>
          <w:i/>
          <w:iCs/>
        </w:rPr>
        <w:t>Меню &gt; С глаз долой &gt; Отключить док по умолчанию</w:t>
      </w:r>
    </w:p>
    <w:p>
      <w:pPr>
        <w:pStyle w:val="Normal"/>
        <w:bidi w:val="0"/>
        <w:ind w:left="288" w:right="0" w:hanging="0"/>
        <w:jc w:val="left"/>
        <w:rPr>
          <w:shd w:fill="auto" w:val="clear"/>
        </w:rPr>
      </w:pPr>
      <w:bookmarkStart w:id="8" w:name="__RefHeading___Toc1679_35403844801"/>
      <w:bookmarkEnd w:id="8"/>
      <w:r>
        <w:rPr>
          <w:b/>
          <w:bCs/>
          <w:shd w:fill="auto" w:val="clear"/>
        </w:rPr>
        <w:t>Управление</w:t>
      </w:r>
      <w:r>
        <w:rPr>
          <w:shd w:fill="auto" w:val="clear"/>
        </w:rPr>
        <w:t xml:space="preserve">: </w:t>
      </w:r>
      <w:r>
        <w:rPr>
          <w:i/>
          <w:iCs/>
          <w:shd w:fill="auto" w:val="clear"/>
        </w:rPr>
        <w:t xml:space="preserve">Меню &gt; Внешний вид &gt; Докмейкер </w:t>
      </w:r>
    </w:p>
    <w:p>
      <w:pPr>
        <w:pStyle w:val="TextBody"/>
        <w:bidi w:val="0"/>
        <w:jc w:val="left"/>
        <w:rPr/>
      </w:pPr>
      <w:r>
        <w:rPr>
          <w:b/>
          <w:bCs/>
          <w:shd w:fill="auto" w:val="clear"/>
        </w:rPr>
        <w:t xml:space="preserve">     </w:t>
      </w:r>
      <w:r>
        <w:rPr>
          <w:b/>
          <w:bCs/>
          <w:shd w:fill="auto" w:val="clear"/>
        </w:rPr>
        <w:t xml:space="preserve">Справка: </w:t>
      </w:r>
      <w:hyperlink r:id="rId14">
        <w:r>
          <w:rPr>
            <w:rStyle w:val="InternetLink"/>
            <w:b w:val="false"/>
            <w:bCs w:val="false"/>
            <w:strike w:val="false"/>
            <w:dstrike w:val="false"/>
            <w:shd w:fill="auto" w:val="clear"/>
          </w:rPr>
          <w:t>в Вики</w:t>
        </w:r>
      </w:hyperlink>
    </w:p>
    <w:p>
      <w:pPr>
        <w:pStyle w:val="TextBody"/>
        <w:bidi w:val="0"/>
        <w:jc w:val="left"/>
        <w:rPr/>
      </w:pPr>
      <w:r>
        <w:rPr>
          <w:shd w:fill="auto" w:val="clear"/>
        </w:rPr>
        <w:t xml:space="preserve">Внешние доки, такие как plank, часто не очень легко работают с Fluxbox. Но в MXFB есть встроенное приложение Dockmaker, которое позволяет пользователю легко создавать, изменять и управлять доками. При первом входе пользователя в систему на рабочем столе появляется вертикальный док, конфигурация которого задается в </w:t>
      </w:r>
      <w:r>
        <w:rPr>
          <w:i/>
          <w:iCs/>
          <w:shd w:fill="auto" w:val="clear"/>
        </w:rPr>
        <w:t>~/fluxbox/scripts/DefaultDock.mxdk</w:t>
      </w:r>
      <w:r>
        <w:rPr>
          <w:shd w:fill="auto" w:val="clear"/>
        </w:rPr>
        <w:t xml:space="preserve">. </w:t>
      </w:r>
    </w:p>
    <w:p>
      <w:pPr>
        <w:pStyle w:val="TextBody"/>
        <w:bidi w:val="0"/>
        <w:jc w:val="left"/>
        <w:rPr/>
      </w:pPr>
      <w:r>
        <w:rPr>
          <w:b/>
          <w:bCs/>
          <w:strike w:val="false"/>
          <w:dstrike w:val="false"/>
          <w:shd w:fill="auto" w:val="clear"/>
        </w:rPr>
        <w:t>ПРИМЕЧАНИЕ</w:t>
      </w:r>
      <w:r>
        <w:rPr>
          <w:strike w:val="false"/>
          <w:dstrike w:val="false"/>
          <w:shd w:fill="auto" w:val="clear"/>
        </w:rPr>
        <w:t>: вы также можете использовать tint2 в качестве дока</w:t>
      </w:r>
    </w:p>
    <w:p>
      <w:pPr>
        <w:pStyle w:val="Heading2"/>
        <w:bidi w:val="0"/>
        <w:jc w:val="left"/>
        <w:rPr/>
      </w:pPr>
      <w:bookmarkStart w:id="9" w:name="__RefHeading___Toc1795_3540384480"/>
      <w:bookmarkEnd w:id="9"/>
      <w:r>
        <w:rPr/>
        <w:t>2.5 Корневое меню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Скрыть</w:t>
      </w:r>
      <w:r>
        <w:rPr/>
        <w:t xml:space="preserve">: </w:t>
      </w:r>
      <w:r>
        <w:rPr>
          <w:i/>
          <w:iCs/>
        </w:rPr>
        <w:t>по умолчанию всегда скрыт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Удалить/добавить (пункт меню)</w:t>
      </w:r>
      <w:r>
        <w:rPr/>
        <w:t xml:space="preserve">: </w:t>
      </w:r>
      <w:r>
        <w:rPr>
          <w:i/>
          <w:iCs/>
        </w:rPr>
        <w:t>Меню &gt; Настройки &gt; Конфигурация &gt; Меню</w:t>
      </w:r>
    </w:p>
    <w:p>
      <w:pPr>
        <w:pStyle w:val="Normal"/>
        <w:bidi w:val="0"/>
        <w:ind w:left="288" w:right="0" w:hanging="0"/>
        <w:jc w:val="left"/>
        <w:rPr/>
      </w:pPr>
      <w:r>
        <w:rPr>
          <w:b/>
          <w:bCs/>
        </w:rPr>
        <w:t>Стоп</w:t>
      </w:r>
      <w:r>
        <w:rPr/>
        <w:t xml:space="preserve">: </w:t>
      </w:r>
      <w:r>
        <w:rPr>
          <w:i/>
          <w:iCs/>
        </w:rPr>
        <w:t>поставьте комментарий (#) перед начинающейся строкой:</w:t>
      </w:r>
    </w:p>
    <w:p>
      <w:pPr>
        <w:pStyle w:val="Normal"/>
        <w:bidi w:val="0"/>
        <w:ind w:left="288" w:right="0" w:hanging="0"/>
        <w:jc w:val="left"/>
        <w:rPr/>
      </w:pPr>
      <w:r>
        <w:rPr>
          <w:i/>
          <w:iCs/>
        </w:rPr>
        <w:tab/>
      </w:r>
      <w:r>
        <w:rPr>
          <w:i/>
          <w:iCs/>
          <w:shd w:fill="auto" w:val="clear"/>
        </w:rPr>
        <w:t xml:space="preserve">session.menuFile:  </w:t>
      </w:r>
    </w:p>
    <w:p>
      <w:pPr>
        <w:pStyle w:val="Normal"/>
        <w:bidi w:val="0"/>
        <w:ind w:left="288" w:right="0" w:hanging="0"/>
        <w:jc w:val="left"/>
        <w:rPr>
          <w:shd w:fill="auto" w:val="clear"/>
        </w:rPr>
      </w:pPr>
      <w:r>
        <w:rPr>
          <w:b/>
          <w:bCs/>
          <w:shd w:fill="auto" w:val="clear"/>
        </w:rPr>
        <w:t>Управление</w:t>
      </w:r>
      <w:r>
        <w:rPr>
          <w:shd w:fill="auto" w:val="clear"/>
        </w:rPr>
        <w:t xml:space="preserve">: </w:t>
      </w:r>
      <w:r>
        <w:rPr>
          <w:i/>
          <w:iCs/>
          <w:shd w:fill="auto" w:val="clear"/>
        </w:rPr>
        <w:t>Меню &gt; Настройки &gt; Конфигурация &gt; Меню</w:t>
        <w:tab/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     </w:t>
      </w:r>
      <w:r>
        <w:rPr>
          <w:b/>
          <w:bCs/>
          <w:shd w:fill="auto" w:val="clear"/>
        </w:rPr>
        <w:t xml:space="preserve">Помощь: </w:t>
      </w:r>
      <w:r>
        <w:rPr>
          <w:b w:val="false"/>
          <w:bCs w:val="false"/>
          <w:strike w:val="false"/>
          <w:dstrike w:val="false"/>
          <w:shd w:fill="auto" w:val="clear"/>
        </w:rPr>
        <w:t>Раздел 3 и ссылки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Корневое меню состоит из 4 отдельных блоков для облегчения чтения, редактирования и функционирования. Короткое главное меню (~/.fluxbox/menu-mx) включает в себя три подменю (Внешний вид, Настройки, С глаз долой), которые находятся в папке "Подменю".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Подробности об этом и других компонентах Fluxbox подробно рассматриваются в следующем разделе 3, поэтому здесь наша цель - представить элементы rootMenu с практической точки зрения. Мы рассмотрим три раздела, обозначенные разделительными линиями.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Топ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Все приложения: категориальное меню, как в Debian (при необходимости обновить)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Последние файлы: отображение последних использованных файлов (при необходимости обновите).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Средний: несколько распространенных приложений</w:t>
      </w:r>
    </w:p>
    <w:p>
      <w:pPr>
        <w:pStyle w:val="TextBody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Дно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Внешний вид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Конки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доки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иконки рабочего стола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мониторы: небольшие системные мониторы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стиль: оформление окон, панели инструментов и меню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тема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панель инструментов: выбор между панелью инструментов и панелью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обои: вращать, разделять по рабочему пространству, выбирать</w:t>
      </w:r>
    </w:p>
    <w:p>
      <w:pPr>
        <w:pStyle w:val="TextBody"/>
        <w:numPr>
          <w:ilvl w:val="1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Настройки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резервное копирование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configure: файлы Fluxbox, такие как меню, statup и т.д.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дисплей: изменение параметров дисплея, помощь в настройке </w:t>
      </w:r>
    </w:p>
    <w:p>
      <w:pPr>
        <w:pStyle w:val="TextBody"/>
        <w:numPr>
          <w:ilvl w:val="2"/>
          <w:numId w:val="8"/>
        </w:numPr>
        <w:bidi w:val="0"/>
        <w:spacing w:before="57" w:after="197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клавиатура: быстрый переход на один из 11 языков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С глаз долой: коллекция удобных команд для скрытия элементов</w:t>
      </w:r>
    </w:p>
    <w:p>
      <w:pPr>
        <w:pStyle w:val="TextBody"/>
        <w:numPr>
          <w:ilvl w:val="1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 xml:space="preserve">Уходите: </w:t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refresh: используется после изменения конфигурационного файла, если не выходить из системы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приостановить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выход из системы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перезагрузка</w:t>
      </w:r>
    </w:p>
    <w:p>
      <w:pPr>
        <w:pStyle w:val="TextBody"/>
        <w:numPr>
          <w:ilvl w:val="2"/>
          <w:numId w:val="8"/>
        </w:numPr>
        <w:bidi w:val="0"/>
        <w:jc w:val="left"/>
        <w:rPr>
          <w:b w:val="false"/>
          <w:b w:val="false"/>
          <w:bCs w:val="false"/>
          <w:strike w:val="false"/>
          <w:dstrike w:val="false"/>
          <w:shd w:fill="auto" w:val="clear"/>
        </w:rPr>
      </w:pPr>
      <w:r>
        <w:rPr>
          <w:b w:val="false"/>
          <w:bCs w:val="false"/>
          <w:strike w:val="false"/>
          <w:dstrike w:val="false"/>
          <w:shd w:fill="auto" w:val="clear"/>
        </w:rPr>
        <w:t>отключение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trike w:val="false"/>
          <w:dstrike w:val="false"/>
          <w:shd w:fill="auto" w:val="clear"/>
        </w:rPr>
        <w:t>Новому пользователю будет полезно поработать с этим меню, чтобы оценить его содержание, мощность и гибкость. Особенно привлекательным является тот факт, что меню полностью подконтрольно пользователю.</w:t>
      </w:r>
    </w:p>
    <w:p>
      <w:pPr>
        <w:pStyle w:val="Heading1"/>
        <w:bidi w:val="0"/>
        <w:jc w:val="left"/>
        <w:rPr/>
      </w:pPr>
      <w:bookmarkStart w:id="10" w:name="__RefHeading___Toc1581_3145445008"/>
      <w:bookmarkEnd w:id="10"/>
      <w:r>
        <w:rPr/>
        <w:t xml:space="preserve">3. Fluxbox </w:t>
      </w:r>
    </w:p>
    <w:p>
      <w:pPr>
        <w:pStyle w:val="TextBody"/>
        <w:bidi w:val="0"/>
        <w:jc w:val="left"/>
        <w:rPr/>
      </w:pPr>
      <w:r>
        <w:rPr/>
        <w:t>Этот раздел предназначен для пользователей, которые хотят использовать традиционную установку Fluxbox.</w:t>
      </w:r>
    </w:p>
    <w:p>
      <w:pPr>
        <w:pStyle w:val="Heading3"/>
        <w:bidi w:val="0"/>
        <w:jc w:val="left"/>
        <w:rPr/>
      </w:pPr>
      <w:r>
        <w:rPr/>
        <w:t>Как мне начать?</w:t>
      </w:r>
    </w:p>
    <w:p>
      <w:pPr>
        <w:pStyle w:val="Normal"/>
        <w:bidi w:val="0"/>
        <w:jc w:val="left"/>
        <w:rPr/>
      </w:pPr>
      <w:r>
        <w:rPr/>
        <w:t xml:space="preserve">Восстановить традиционную настройку Fluxbox очень просто. </w:t>
      </w:r>
      <w:r>
        <w:rPr>
          <w:shd w:fill="auto" w:val="clear"/>
        </w:rPr>
        <w:t xml:space="preserve">Щелкните правой кнопкой мыши в любом месте рабочего стола, чтобы увидеть и использовать меню рабочего стола (rootMenu). Следующие изменения будут у вас под рукой: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shd w:fill="auto" w:val="clear"/>
        </w:rPr>
        <w:t>Настройки &gt; Панель инструментов &gt; Fluxbox: традиционная панель исчезнет, а в верхней части экрана появится панель инструментов Fluxbox.</w:t>
      </w:r>
    </w:p>
    <w:p>
      <w:pPr>
        <w:pStyle w:val="Normal"/>
        <w:numPr>
          <w:ilvl w:val="0"/>
          <w:numId w:val="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Вне поля зрения &gt; Убить дока*</w:t>
      </w:r>
    </w:p>
    <w:p>
      <w:pPr>
        <w:pStyle w:val="Normal"/>
        <w:numPr>
          <w:ilvl w:val="0"/>
          <w:numId w:val="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Вне поля зрения &gt; Убить конки*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shd w:fill="auto" w:val="clear"/>
        </w:rPr>
        <w:t>Вне зоны видимости &gt; Переключить iDesk и Переключить значки*.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>*Для постоянных изменений закомментируйте (#) соответствующие строки в файле "startup": Settings &gt; Configure &gt; Startup, чтобы они выглядели следующим образом: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sz w:val="20"/>
          <w:szCs w:val="20"/>
          <w:shd w:fill="auto" w:val="clear"/>
        </w:rPr>
        <w:t>#$HOME/.fluxbox/scripts/DefaultDock.mxdk</w:t>
      </w:r>
    </w:p>
    <w:p>
      <w:pPr>
        <w:pStyle w:val="PreformattedText"/>
        <w:bidi w:val="0"/>
        <w:spacing w:before="0" w:after="0"/>
        <w:jc w:val="left"/>
        <w:rPr/>
      </w:pPr>
      <w:r>
        <w:rPr/>
        <w:t>#$HOME/.fluxbox/scripts/conkystart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#idesktoggle idesk on 1&gt;/dev/null 2&gt;&amp;1 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Давайте разберемся, как понять и использовать измененный рабочий стол: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spacing w:before="0" w:after="0"/>
        <w:jc w:val="left"/>
        <w:rPr>
          <w:sz w:val="20"/>
          <w:szCs w:val="20"/>
          <w:shd w:fill="auto" w:val="clear"/>
        </w:rPr>
      </w:pPr>
      <w:r>
        <w:rPr>
          <w:sz w:val="20"/>
          <w:szCs w:val="2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39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Что такое панель инструментов в верхней части?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Эта панель инструментов fluxbox предлагает пользователям MX информацию о рабочих пространствах, открытых приложениях, системном трее и текущем времени. Ее ширину и расположение можно настроить с помощью опций, доступных при нажатии средней кнопки мыши (=колесо прокрутки) на часах или пейджере на панели инструментов - если это по какой-то причине не работает, нажмите Меню &gt; Настройки &gt; Окно, прорезь и панель инструментов &gt; Панель инструментов. Высота устанавливается в ~/.fluxbox/init/ :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  <w:tab/>
        <w:t>session.screen0.toolbar.height: 0</w:t>
        <w:tab/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Если там стоит ноль, это означает, что выбранный стиль будет устанавливать высоту. В противном случае часто удобным является значение от 20 до 25.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Панель инструментов содержит следующие компоненты по умолчанию (слева направо):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пейджер </w:t>
      </w:r>
    </w:p>
    <w:p>
      <w:pPr>
        <w:pStyle w:val="Normal"/>
        <w:numPr>
          <w:ilvl w:val="0"/>
          <w:numId w:val="10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Позволяет переключать рабочее пространство вверх (правый клик) или вниз (левый клик); аналогично Control + F1/F2/ и т.д., Ctrl-Alt + ←/→ или использованию колеса прокрутки над пустым участком рабочего стола. Номер и имя задаются в </w:t>
      </w:r>
      <w:r>
        <w:rPr>
          <w:i/>
          <w:iCs/>
          <w:shd w:fill="auto" w:val="clear"/>
        </w:rPr>
        <w:t>~/.fluxbox/init</w:t>
      </w:r>
      <w:r>
        <w:rPr>
          <w:shd w:fill="auto" w:val="clear"/>
        </w:rPr>
        <w:t>. "W" означает "Рабочая область".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панель иконок </w:t>
      </w:r>
    </w:p>
    <w:p>
      <w:pPr>
        <w:pStyle w:val="Normal"/>
        <w:numPr>
          <w:ilvl w:val="0"/>
          <w:numId w:val="11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Здесь открытые приложения будут отображаться в виде значка, а различные варианты окон доступны при щелчке правой кнопкой мыши на соответствующем значке (включая саму панель инструментов) &gt; режим панели значков.  По умолчанию для MX-Fluxbox используется режим "Все Windows".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systemtray он же systray</w:t>
      </w:r>
    </w:p>
    <w:p>
      <w:pPr>
        <w:pStyle w:val="Normal"/>
        <w:numPr>
          <w:ilvl w:val="0"/>
          <w:numId w:val="1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Эквивалент области уведомлений в Xfce. Компоненты по умолчанию устанавливаются в </w:t>
      </w:r>
      <w:r>
        <w:rPr>
          <w:i/>
          <w:iCs/>
          <w:shd w:fill="auto" w:val="clear"/>
        </w:rPr>
        <w:t>~/.fluxbox/init</w:t>
      </w:r>
      <w:r>
        <w:rPr>
          <w:shd w:fill="auto" w:val="clear"/>
        </w:rPr>
        <w:t xml:space="preserve">; приложения, имеющие опцию systemtray, будут отображаться там при запуске. 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часы </w:t>
      </w:r>
    </w:p>
    <w:p>
      <w:pPr>
        <w:pStyle w:val="Normal"/>
        <w:numPr>
          <w:ilvl w:val="0"/>
          <w:numId w:val="1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Чтобы настроить часы на 12 часов или 24 часа, щелкните правой кнопкой мыши и выберите 12 часов или 24 часа, в зависимости от того, что отображается. Если это не сработает, выберите "Изменить формат часов". </w:t>
      </w:r>
    </w:p>
    <w:p>
      <w:pPr>
        <w:pStyle w:val="Normal"/>
        <w:numPr>
          <w:ilvl w:val="0"/>
          <w:numId w:val="1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24ч: </w:t>
      </w:r>
      <w:r>
        <w:rPr>
          <w:b/>
          <w:bCs/>
          <w:shd w:fill="auto" w:val="clear"/>
        </w:rPr>
        <w:t>%H:%M</w:t>
      </w:r>
      <w:r>
        <w:rPr>
          <w:shd w:fill="auto" w:val="clear"/>
        </w:rPr>
        <w:t xml:space="preserve">, 12ч: </w:t>
      </w:r>
      <w:r>
        <w:rPr>
          <w:b/>
          <w:bCs/>
          <w:shd w:fill="auto" w:val="clear"/>
        </w:rPr>
        <w:t>%I:%M</w:t>
      </w:r>
      <w:r>
        <w:rPr>
          <w:shd w:fill="auto" w:val="clear"/>
        </w:rPr>
        <w:t>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shd w:fill="auto" w:val="clear"/>
        </w:rPr>
        <w:t xml:space="preserve">По умолчанию используется 12-часовое время и дата в формате день/короткий месяц: </w:t>
      </w:r>
      <w:r>
        <w:rPr>
          <w:b/>
          <w:bCs/>
          <w:shd w:fill="auto" w:val="clear"/>
        </w:rPr>
        <w:t>%I:%M %b %d</w:t>
      </w:r>
      <w:r>
        <w:rPr>
          <w:shd w:fill="auto" w:val="clear"/>
        </w:rPr>
        <w:t xml:space="preserve">. Доступно множество других вариантов времени/даты: </w:t>
      </w:r>
      <w:hyperlink r:id="rId16">
        <w:r>
          <w:rPr>
            <w:rStyle w:val="InternetLink"/>
            <w:shd w:fill="auto" w:val="clear"/>
          </w:rPr>
          <w:t xml:space="preserve">https://mxlinux.org/wiki/other/time-formats-in-scripts/ 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Вы можете переместить или удалить любой из компонентов панели инструментов в ~/.fluxbox/init/ , которые по умолчанию настроены таким образом: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  <w:t xml:space="preserve">имя рабочего пространства, панель иконок, системная панель, часы 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Heading3"/>
        <w:bidi w:val="0"/>
        <w:jc w:val="left"/>
        <w:rPr>
          <w:u w:val="none"/>
        </w:rPr>
      </w:pPr>
      <w:r>
        <w:rPr>
          <w:b/>
          <w:bCs/>
          <w:u w:val="none"/>
        </w:rPr>
        <w:t>Как сделать так, чтобы панель инструментов больше походила на устаревшие системы, такие как Windows?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>Нажмите Меню &gt; Внешний вид &gt; Панель инструментов &gt; Традиционная (с использованием оттенка2)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Как избавиться от ненужных элементов рабочего стола?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Меню &gt; Из поля зрения &gt; ...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Эта запись включает:</w:t>
      </w:r>
    </w:p>
    <w:p>
      <w:pPr>
        <w:pStyle w:val="Normal"/>
        <w:numPr>
          <w:ilvl w:val="0"/>
          <w:numId w:val="1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Фактические записи kill, которые останавливают всю программу. При следующем входе в систему все, что было включено в файле запуска, появится снова, кроме дока по умолчанию, который будет отключен.</w:t>
      </w:r>
    </w:p>
    <w:p>
      <w:pPr>
        <w:pStyle w:val="Normal"/>
        <w:numPr>
          <w:ilvl w:val="0"/>
          <w:numId w:val="1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Отключить запись для удаления дока по умолчанию.</w:t>
      </w:r>
    </w:p>
    <w:p>
      <w:pPr>
        <w:pStyle w:val="Normal"/>
        <w:numPr>
          <w:ilvl w:val="0"/>
          <w:numId w:val="1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Переключение записей, которое может убить или снова запустить программу.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Как изменить или добавить пункт меню?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 xml:space="preserve">Меню &gt; Настройки &gt; Конфигурация &gt; Меню. </w:t>
      </w:r>
      <w:r>
        <w:rPr>
          <w:shd w:fill="auto" w:val="clear"/>
        </w:rPr>
        <w:t>Синтаксис следующий: [категория] (имя) {команда} - убедитесь в правильном использовании скобок, круглых скобок и скобок.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Пример 1: измените "Music", чтобы открыть Clementine вместо DeaDBeeF</w:t>
      </w:r>
    </w:p>
    <w:p>
      <w:pPr>
        <w:pStyle w:val="TextBody"/>
        <w:numPr>
          <w:ilvl w:val="0"/>
          <w:numId w:val="1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Найдите строку со словом Music (при необходимости используйте Ctrl+F)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>[exec] (Музыка) {deadbeef}</w:t>
      </w:r>
    </w:p>
    <w:p>
      <w:pPr>
        <w:pStyle w:val="TextBody"/>
        <w:numPr>
          <w:ilvl w:val="0"/>
          <w:numId w:val="1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Дважды щелкните по слову "deadbeef" в командной части, чтобы оно было выделено, затем введите "clementine" и сохраните, получив такой результат: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>[exec] (Музыка) {clementine}</w:t>
      </w:r>
    </w:p>
    <w:p>
      <w:pPr>
        <w:pStyle w:val="TextBody"/>
        <w:numPr>
          <w:ilvl w:val="0"/>
          <w:numId w:val="16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Нажмите Меню &gt; Оставить &gt; Обновить, чтобы использовать новые настройки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Пример 2: добавить Skype в меню</w:t>
      </w:r>
    </w:p>
    <w:p>
      <w:pPr>
        <w:pStyle w:val="TextBody"/>
        <w:numPr>
          <w:ilvl w:val="0"/>
          <w:numId w:val="17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Решите, где вы хотите, чтобы он отображался; для этого примера предположим, что вы хотите добавить новую категорию "Общаться" в разделе Общие приложения и введите ее там</w:t>
      </w:r>
    </w:p>
    <w:p>
      <w:pPr>
        <w:pStyle w:val="TextBody"/>
        <w:numPr>
          <w:ilvl w:val="0"/>
          <w:numId w:val="17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Создайте категорию с помощью команд подменю (см. ниже), введите новую строку и следуйте схеме: [exec] (пункт меню) {команда}</w:t>
      </w:r>
    </w:p>
    <w:p>
      <w:pPr>
        <w:pStyle w:val="TextBody"/>
        <w:numPr>
          <w:ilvl w:val="0"/>
          <w:numId w:val="17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Результат будет выглядеть примерно так: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>[подменю] (Общаться)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ab/>
        <w:t>[exec] (Skype) {skypeforlinux}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ab/>
        <w:tab/>
        <w:t xml:space="preserve">    [конец].</w:t>
      </w:r>
    </w:p>
    <w:p>
      <w:pPr>
        <w:pStyle w:val="TextBody"/>
        <w:numPr>
          <w:ilvl w:val="0"/>
          <w:numId w:val="18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Меню &gt; Оставить &gt; Обновить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ПРИМЕЧАНИЕ: как показано во втором примере, используемая команда не всегда очевидна, поэтому при необходимости откройте Application Finder (F6), щелкните правой кнопкой мыши интересующую вас запись &gt; Edit и скопируйте правильную полную команду для меню.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Что еще я должен знать об окнах?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shd w:fill="auto" w:val="clear"/>
        </w:rPr>
        <w:t>Изменить размер: Alt + щелкните правой кнопкой мыши рядом с углом, который вы хотите изменить, и перетащите его.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Перемещение: Alt + щелчок левой кнопкой мыши и перетаскивание.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Stick: используйте маленький квадратик в левом верхнем углу, чтобы ограничить окно текущим рабочим столом.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Опции: щелкните правой кнопкой мыши на панели инструментов окна в верхней части. Особую ценность представляет возможность выбора запоминания размера и расположения (записывается в </w:t>
      </w:r>
      <w:r>
        <w:rPr>
          <w:i/>
          <w:iCs/>
          <w:shd w:fill="auto" w:val="clear"/>
        </w:rPr>
        <w:t>~/.fluxbox/apps</w:t>
      </w:r>
      <w:r>
        <w:rPr>
          <w:i w:val="false"/>
          <w:iCs w:val="false"/>
          <w:shd w:fill="auto" w:val="clear"/>
        </w:rPr>
        <w:t>)</w:t>
      </w:r>
      <w:r>
        <w:rPr>
          <w:shd w:fill="auto" w:val="clear"/>
        </w:rPr>
        <w:t>.</w:t>
      </w:r>
    </w:p>
    <w:p>
      <w:pPr>
        <w:pStyle w:val="Normal"/>
        <w:numPr>
          <w:ilvl w:val="0"/>
          <w:numId w:val="19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Вкладки: объедините несколько окон в одно окно с вкладками сверху, просто нажав Ctrl и удерживая панель заголовка одного окна, перетащите его на другое окно. Чтобы разделить их снова, проделайте обратную процедуру.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Heading3"/>
        <w:bidi w:val="0"/>
        <w:jc w:val="left"/>
        <w:rPr/>
      </w:pPr>
      <w:r>
        <w:rPr>
          <w:shd w:fill="auto" w:val="clear"/>
        </w:rPr>
        <w:t xml:space="preserve">Я вижу стили в меню, что это такое?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Стили - это простые текстовые файлы, которые указывают fluxbox, как генерировать внешний вид окна и компонентов панели инструментов. Fluxbox поставляется с большим количеством стилей в каталоге </w:t>
      </w:r>
      <w:r>
        <w:rPr>
          <w:i/>
          <w:iCs/>
          <w:shd w:fill="auto" w:val="clear"/>
        </w:rPr>
        <w:t>/usr/share/fluxbox/styles/</w:t>
      </w:r>
      <w:r>
        <w:rPr>
          <w:i w:val="false"/>
          <w:iCs w:val="false"/>
          <w:shd w:fill="auto" w:val="clear"/>
        </w:rPr>
        <w:t xml:space="preserve">, которые отображаются в меню Menu &gt; Look &gt; Style, и </w:t>
      </w:r>
      <w:r>
        <w:rPr>
          <w:shd w:fill="auto" w:val="clear"/>
        </w:rPr>
        <w:t xml:space="preserve">многие другие можно найти в Интернете с помощью поиска по запросу "fluxbox styles".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Стили могут включать фоновое изображение, но в MX-Fluxbox по умолчанию это блокируется при использовании верхних линий в </w:t>
      </w:r>
      <w:r>
        <w:rPr>
          <w:i w:val="false"/>
          <w:iCs w:val="false"/>
          <w:shd w:fill="auto" w:val="clear"/>
        </w:rPr>
        <w:t xml:space="preserve">Меню &gt; Настройки &gt; Конфигурация &gt; Наложение. </w:t>
      </w:r>
      <w:r>
        <w:rPr>
          <w:shd w:fill="auto" w:val="clear"/>
        </w:rPr>
        <w:t xml:space="preserve">Чтобы </w:t>
      </w:r>
      <w:r>
        <w:rPr>
          <w:u w:val="single"/>
          <w:shd w:fill="auto" w:val="clear"/>
        </w:rPr>
        <w:t xml:space="preserve">позволить </w:t>
      </w:r>
      <w:r>
        <w:rPr>
          <w:shd w:fill="auto" w:val="clear"/>
        </w:rPr>
        <w:t>стилю определять фон, поставьте хэш-знак перед линией так, чтобы она выглядела следующим образом: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  <w:t>! Следующая строка не позволит стилям устанавливать фон.</w:t>
      </w:r>
    </w:p>
    <w:p>
      <w:pPr>
        <w:pStyle w:val="Normal"/>
        <w:bidi w:val="0"/>
        <w:jc w:val="left"/>
        <w:rPr>
          <w:i/>
          <w:i/>
          <w:iCs/>
          <w:shd w:fill="auto" w:val="clear"/>
        </w:rPr>
      </w:pPr>
      <w:r>
        <w:rPr>
          <w:b/>
          <w:bCs/>
          <w:i/>
          <w:iCs/>
          <w:shd w:fill="auto" w:val="clear"/>
        </w:rPr>
        <w:t>#background</w:t>
      </w:r>
      <w:r>
        <w:rPr>
          <w:i/>
          <w:iCs/>
          <w:shd w:fill="auto" w:val="clear"/>
        </w:rPr>
        <w:t>: none</w:t>
      </w:r>
    </w:p>
    <w:p>
      <w:pPr>
        <w:pStyle w:val="PreformattedText"/>
        <w:bidi w:val="0"/>
        <w:jc w:val="left"/>
        <w:rPr>
          <w:i/>
          <w:i/>
          <w:iCs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i w:val="false"/>
          <w:iCs w:val="false"/>
          <w:shd w:fill="auto" w:val="clear"/>
        </w:rPr>
        <w:t xml:space="preserve">Если вам нравится какой-то стиль, но вы хотите изменить некоторые черты, скопируйте его в ~/. fluxbox/styles, переименуйте и внесите свои изменения (обратитесь к руководству по стилю Ubuntu в разделе Ссылки, ниже). В этой папке вы найдете несколько стилей fluxbox, которые были изменены для использования в MX. 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Что такое темы и как ими управлять?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Темы в MX-Fluxbox - это темы GTK 2.0; некоторые из них установлены по умолчанию, другие можно найти с помощью поиска в Интернете. Тема GTK управляет такими элементами, как цвет панели, фон для окон и вкладок, внешний вид активного и неактивного приложения, кнопки, флажки и т. д. Они варьируются от очень темных до очень светлых. 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Темой по умолчанию для MX-Fluxbox является [ЧТО?]. Ее можно изменить, щелкнув правой кнопкой мыши на рабочем столе, чтобы вызвать Меню &gt; Внешний вид &gt; Тема, что вызывает селектор тем, значков, шрифтов и т.д., который позволяет легко увидеть и выбрать другие возможности.  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Я не могу прочитать некоторые тексты, могу ли я что-то с этим сделать?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Вы можете настроить шрифт, используемый темой, с помощью селектора тем; по умолчанию для MX-Fluxbox используется Sans 11. Более детальное управление доступно с помощью файла ~/.fluxbox/overlay. Например, с помощью этого набора команд можно попытаться сделать текст в целом крупнее:</w:t>
      </w:r>
    </w:p>
    <w:p>
      <w:pPr>
        <w:pStyle w:val="PreformattedText"/>
        <w:bidi w:val="0"/>
        <w:jc w:val="left"/>
        <w:rPr>
          <w:shd w:fill="auto" w:val="clear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# fonts------------------------------------------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menu.frame.font: PT Sans-12:обычный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menu.title.font: PT Sans-12:обычный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панель инструментов.часы.шрифт: PT Sans-11:обычный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панель инструментов.рабочая область.шрифт: PT Sans-11:обычный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панель инструментов.иконка.сфокусированный.шрифт: PT Sans-11:обычный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toolbar.iconbar.unfocused.font: PT Sans-11:обычный</w:t>
      </w:r>
      <w:r>
        <w:rPr>
          <w:shd w:fill="auto" w:val="clear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  <w:t>window.font: Lato-9</w:t>
      </w:r>
    </w:p>
    <w:p>
      <w:pPr>
        <w:pStyle w:val="PreformattedText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C1E21"/>
          <w:spacing w:val="0"/>
          <w:sz w:val="20"/>
          <w:shd w:fill="auto" w:val="clear"/>
        </w:rPr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Для получения информации о других вариантах шрифтов обратитесь к ссылкам в конце этого документа.</w:t>
      </w:r>
    </w:p>
    <w:p>
      <w:pPr>
        <w:pStyle w:val="Heading3"/>
        <w:bidi w:val="0"/>
        <w:jc w:val="left"/>
        <w:rPr/>
      </w:pPr>
      <w:r>
        <w:rPr>
          <w:shd w:fill="auto" w:val="clear"/>
        </w:rPr>
        <w:t xml:space="preserve">Могу ли я поменять </w:t>
      </w:r>
      <w:r>
        <w:rPr>
          <w:rFonts w:eastAsia="WenQuanYi Micro Hei" w:cs="FreeSans"/>
          <w:b/>
          <w:bCs/>
          <w:sz w:val="28"/>
          <w:szCs w:val="28"/>
          <w:shd w:fill="auto" w:val="clear"/>
        </w:rPr>
        <w:t>обои</w:t>
      </w:r>
      <w:r>
        <w:rPr>
          <w:shd w:fill="auto" w:val="clear"/>
        </w:rPr>
        <w:t>?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>Сначала убедитесь, что файл наложения мешает стилю определять фон. Затем нажмите Меню &gt; Внешний вид &gt; Обои &gt; Выбрать, чтобы увидеть доступные варианты. Обои, название которых начинается с "mxfb-", содержат логотип MX-Fluxbox. Список, появляющийся в меню, включает любые пользовательские фоны (</w:t>
      </w:r>
      <w:r>
        <w:rPr>
          <w:i/>
          <w:iCs/>
          <w:shd w:fill="auto" w:val="clear"/>
        </w:rPr>
        <w:t>~/.fluxbox/backgrounds</w:t>
      </w:r>
      <w:r>
        <w:rPr>
          <w:shd w:fill="auto" w:val="clear"/>
        </w:rPr>
        <w:t>) и системные фоны (</w:t>
      </w:r>
      <w:r>
        <w:rPr>
          <w:i/>
          <w:iCs/>
          <w:shd w:fill="auto" w:val="clear"/>
        </w:rPr>
        <w:t>/usr/share/backgrounds</w:t>
      </w:r>
      <w:r>
        <w:rPr>
          <w:shd w:fill="auto" w:val="clear"/>
        </w:rPr>
        <w:t>), разделенные горизонтальной линией. Такая настройка позволяет добавлять фоны в папку пользователя и затем выбирать их из меню.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Какие терминалы доступны?</w:t>
      </w:r>
    </w:p>
    <w:p>
      <w:pPr>
        <w:pStyle w:val="Normal"/>
        <w:numPr>
          <w:ilvl w:val="0"/>
          <w:numId w:val="20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F4 (или Меню &gt; Терминал) = Выпадающий Xfce4-терминал</w:t>
      </w:r>
    </w:p>
    <w:p>
      <w:pPr>
        <w:pStyle w:val="Normal"/>
        <w:numPr>
          <w:ilvl w:val="0"/>
          <w:numId w:val="20"/>
        </w:numPr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Меню или F2: </w:t>
      </w:r>
      <w:r>
        <w:rPr>
          <w:i w:val="false"/>
          <w:iCs w:val="false"/>
          <w:shd w:fill="auto" w:val="clear"/>
        </w:rPr>
        <w:t xml:space="preserve">roxterm 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Могу ли я использовать собственные комбинации клавиш?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Да. Многие из них перечислены по умолчанию в </w:t>
      </w:r>
      <w:r>
        <w:rPr>
          <w:i w:val="false"/>
          <w:iCs w:val="false"/>
          <w:shd w:fill="auto" w:val="clear"/>
        </w:rPr>
        <w:t xml:space="preserve">Меню &gt; Настройки &gt; Конфигурация &gt; Клавиши. </w:t>
      </w:r>
      <w:r>
        <w:rPr>
          <w:shd w:fill="auto" w:val="clear"/>
        </w:rPr>
        <w:t>Названия нескольких клавиш немного неясны:</w:t>
      </w:r>
    </w:p>
    <w:p>
      <w:pPr>
        <w:pStyle w:val="Normal"/>
        <w:numPr>
          <w:ilvl w:val="0"/>
          <w:numId w:val="21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Mod1 = Alt</w:t>
      </w:r>
    </w:p>
    <w:p>
      <w:pPr>
        <w:pStyle w:val="Normal"/>
        <w:numPr>
          <w:ilvl w:val="0"/>
          <w:numId w:val="21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Mod4 = клавиша с логотипом (Windows, Apple)</w:t>
      </w:r>
    </w:p>
    <w:p>
      <w:pPr>
        <w:pStyle w:val="Normal"/>
        <w:bidi w:val="0"/>
        <w:jc w:val="left"/>
        <w:rPr/>
      </w:pPr>
      <w:r>
        <w:rPr>
          <w:shd w:fill="auto" w:val="clear"/>
        </w:rPr>
        <w:t xml:space="preserve">Подробнее: </w:t>
      </w:r>
      <w:hyperlink r:id="rId17">
        <w:r>
          <w:rPr>
            <w:rStyle w:val="InternetLink"/>
            <w:shd w:fill="auto" w:val="clear"/>
          </w:rPr>
          <w:t>http://fluxbox.sourceforge.net/docbook/en/html/c296.html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В MX-Fluxbox имеется 6 выделенных функциональных клавиш (см. верхнюю часть файла </w:t>
      </w:r>
      <w:r>
        <w:rPr>
          <w:i/>
          <w:iCs/>
          <w:shd w:fill="auto" w:val="clear"/>
        </w:rPr>
        <w:t xml:space="preserve">клавиш </w:t>
      </w:r>
      <w:r>
        <w:rPr>
          <w:shd w:fill="auto" w:val="clear"/>
        </w:rPr>
        <w:t>для изменения):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F1: Документация MX-Fluxbox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F2: Запуск команды с помощью быстрого запуска приложения "</w:t>
      </w:r>
      <w:hyperlink r:id="rId18">
        <w:r>
          <w:rPr>
            <w:rStyle w:val="InternetLink"/>
            <w:shd w:fill="auto" w:val="clear"/>
          </w:rPr>
          <w:t>rofi</w:t>
        </w:r>
      </w:hyperlink>
      <w:r>
        <w:rPr>
          <w:shd w:fill="auto" w:val="clear"/>
        </w:rPr>
        <w:t xml:space="preserve">" 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F3: Диспетчер файлов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F4: Выпадающий терминал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F5: Инструменты MX</w:t>
      </w:r>
    </w:p>
    <w:p>
      <w:pPr>
        <w:pStyle w:val="Normal"/>
        <w:numPr>
          <w:ilvl w:val="0"/>
          <w:numId w:val="2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F6: Все приложения</w:t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Какие варианты экранов существуют?</w:t>
      </w:r>
    </w:p>
    <w:p>
      <w:pPr>
        <w:pStyle w:val="Normal"/>
        <w:numPr>
          <w:ilvl w:val="0"/>
          <w:numId w:val="2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Яркость: щелкните правой кнопкой мыши значок батареи в системном меню.</w:t>
      </w:r>
    </w:p>
    <w:p>
      <w:pPr>
        <w:pStyle w:val="Normal"/>
        <w:numPr>
          <w:ilvl w:val="0"/>
          <w:numId w:val="2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Захват: специальный значок в доке запускает mxfb-quickshot; если у вас есть клавиша Print Screen (она же Print, PrtSc и т.д.), она тоже должна работать.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Heading3"/>
        <w:bidi w:val="0"/>
        <w:jc w:val="left"/>
        <w:rPr>
          <w:shd w:fill="auto" w:val="clear"/>
        </w:rPr>
      </w:pPr>
      <w:r>
        <w:rPr>
          <w:shd w:fill="auto" w:val="clear"/>
        </w:rPr>
        <w:t>Я читал о щели: что это такое?</w:t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 xml:space="preserve">Щель изначально задумывалась как контейнер для </w:t>
      </w:r>
      <w:hyperlink r:id="rId19">
        <w:r>
          <w:rPr>
            <w:rStyle w:val="InternetLink"/>
            <w:shd w:fill="auto" w:val="clear"/>
          </w:rPr>
          <w:t>док-приложений</w:t>
        </w:r>
      </w:hyperlink>
      <w:r>
        <w:rPr>
          <w:shd w:fill="auto" w:val="clear"/>
        </w:rPr>
        <w:t xml:space="preserve">, но в MXFB она используется в первую очередь для дока. Он может быть расположен в различных местах рабочего стола: </w:t>
      </w:r>
    </w:p>
    <w:p>
      <w:pPr>
        <w:pStyle w:val="TextBody"/>
        <w:numPr>
          <w:ilvl w:val="0"/>
          <w:numId w:val="2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Сверху слева, Сверху по центру, Сверху справа</w:t>
      </w:r>
    </w:p>
    <w:p>
      <w:pPr>
        <w:pStyle w:val="TextBody"/>
        <w:numPr>
          <w:ilvl w:val="0"/>
          <w:numId w:val="2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Левый центр, Правый центр</w:t>
      </w:r>
    </w:p>
    <w:p>
      <w:pPr>
        <w:pStyle w:val="TextBody"/>
        <w:numPr>
          <w:ilvl w:val="0"/>
          <w:numId w:val="24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Внизу слева, Внизу по центру, Внизу справа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>Вы можете найти репозиторий по умолчанию для dockapps с помощью этой команды терминала: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i/>
          <w:iCs/>
          <w:shd w:fill="auto" w:val="clear"/>
        </w:rPr>
        <w:t xml:space="preserve">apt-cache search dockapp 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Многие из имеющихся в репозиториях могут не работать, но стоит взглянуть. 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hd w:fill="auto" w:val="clear"/>
        </w:rPr>
        <w:t xml:space="preserve">Один очень интересный и полезный докап, не найденный при поиске в apt-cache, - это стек мониторов </w:t>
      </w:r>
      <w:hyperlink r:id="rId20">
        <w:r>
          <w:rPr>
            <w:rStyle w:val="InternetLink"/>
            <w:b/>
            <w:bCs/>
            <w:shd w:fill="auto" w:val="clear"/>
          </w:rPr>
          <w:t>gkrellm</w:t>
        </w:r>
      </w:hyperlink>
      <w:r>
        <w:rPr>
          <w:b w:val="false"/>
          <w:bCs w:val="false"/>
          <w:shd w:fill="auto" w:val="clear"/>
        </w:rPr>
        <w:t xml:space="preserve">, установленный по умолчанию в MX-Fluxbox. Он доступен при нажатии Меню &gt; Система &gt; Мониторы и имеет множество опций настройки (щелкните правой кнопкой мыши на верхнем ярлыке или на одном из графиков), множество </w:t>
      </w:r>
      <w:hyperlink r:id="rId21">
        <w:r>
          <w:rPr>
            <w:rStyle w:val="InternetLink"/>
            <w:b w:val="false"/>
            <w:bCs w:val="false"/>
            <w:shd w:fill="auto" w:val="clear"/>
          </w:rPr>
          <w:t xml:space="preserve">скинов и </w:t>
        </w:r>
      </w:hyperlink>
      <w:r>
        <w:rPr>
          <w:b w:val="false"/>
          <w:bCs w:val="false"/>
          <w:shd w:fill="auto" w:val="clear"/>
        </w:rPr>
        <w:t xml:space="preserve">множество </w:t>
      </w:r>
      <w:hyperlink r:id="rId22">
        <w:r>
          <w:rPr>
            <w:rStyle w:val="InternetLink"/>
            <w:b w:val="false"/>
            <w:bCs w:val="false"/>
            <w:shd w:fill="auto" w:val="clear"/>
          </w:rPr>
          <w:t xml:space="preserve">плагинов. </w:t>
        </w:r>
      </w:hyperlink>
      <w:r>
        <w:rPr>
          <w:b w:val="false"/>
          <w:bCs w:val="false"/>
          <w:shd w:fill="auto" w:val="clear"/>
        </w:rPr>
        <w:t xml:space="preserve">Несколько скинов установлены по умолчанию, их можно просмотреть и выбрать, нажав Shift-PageUp. Удобный плагин можно установить из репозитория </w:t>
      </w:r>
      <w:r>
        <w:rPr>
          <w:b/>
          <w:bCs/>
          <w:shd w:fill="auto" w:val="clear"/>
        </w:rPr>
        <w:t>gkrellweather</w:t>
      </w:r>
      <w:r>
        <w:rPr>
          <w:b w:val="false"/>
          <w:bCs w:val="false"/>
          <w:shd w:fill="auto" w:val="clear"/>
        </w:rPr>
        <w:t xml:space="preserve">, который хорошо работает, </w:t>
      </w:r>
      <w:r>
        <w:rPr>
          <w:b w:val="false"/>
          <w:bCs w:val="false"/>
          <w:i w:val="false"/>
          <w:iCs w:val="false"/>
          <w:shd w:fill="auto" w:val="clear"/>
        </w:rPr>
        <w:t>если установлена версия в репозитории MX.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>
          <w:rFonts w:ascii="Liberation Sans" w:hAnsi="Liberation Sans" w:eastAsia="WenQuanYi Micro Hei" w:cs="FreeSans"/>
          <w:b/>
          <w:b/>
          <w:bCs/>
          <w:sz w:val="36"/>
          <w:szCs w:val="36"/>
          <w:shd w:fill="auto" w:val="clear"/>
        </w:rPr>
      </w:pPr>
      <w:r>
        <w:rPr>
          <w:rFonts w:eastAsia="WenQuanYi Micro Hei" w:cs="FreeSans"/>
          <w:b/>
          <w:bCs/>
          <w:sz w:val="36"/>
          <w:szCs w:val="36"/>
          <w:shd w:fill="auto" w:val="clear"/>
        </w:rPr>
      </w:r>
      <w:r>
        <w:br w:type="page"/>
      </w:r>
    </w:p>
    <w:p>
      <w:pPr>
        <w:pStyle w:val="Heading1"/>
        <w:bidi w:val="0"/>
        <w:jc w:val="left"/>
        <w:rPr/>
      </w:pPr>
      <w:bookmarkStart w:id="11" w:name="__RefHeading___Toc1681_3540384480"/>
      <w:bookmarkEnd w:id="11"/>
      <w:r>
        <w:rPr>
          <w:rFonts w:eastAsia="WenQuanYi Micro Hei" w:cs="FreeSans"/>
          <w:b/>
          <w:bCs/>
          <w:sz w:val="36"/>
          <w:szCs w:val="36"/>
          <w:shd w:fill="auto" w:val="clear"/>
        </w:rPr>
        <w:t>6</w:t>
      </w:r>
      <w:r>
        <w:rPr>
          <w:shd w:fill="auto" w:val="clear"/>
        </w:rPr>
        <w:t>. Ссылки</w:t>
      </w:r>
    </w:p>
    <w:p>
      <w:pPr>
        <w:pStyle w:val="TextBody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bidi w:val="0"/>
        <w:jc w:val="left"/>
        <w:rPr/>
      </w:pPr>
      <w:r>
        <w:rPr>
          <w:shd w:fill="auto" w:val="clear"/>
        </w:rPr>
        <w:t>Файлы man (в терминале или https://linux.die.net/man/):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fluxbox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fluxbox-keys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fbrun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fluxstyle</w:t>
      </w:r>
    </w:p>
    <w:p>
      <w:pPr>
        <w:pStyle w:val="TextBody"/>
        <w:numPr>
          <w:ilvl w:val="0"/>
          <w:numId w:val="25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fluxbox-remote</w:t>
      </w:r>
    </w:p>
    <w:p>
      <w:pPr>
        <w:pStyle w:val="Normal"/>
        <w:bidi w:val="0"/>
        <w:jc w:val="left"/>
        <w:rPr/>
      </w:pPr>
      <w:hyperlink r:id="rId23">
        <w:r>
          <w:rPr>
            <w:rStyle w:val="InternetLink"/>
            <w:shd w:fill="auto" w:val="clear"/>
          </w:rPr>
          <w:t>http://fluxbox.sourceforge.net/docbook/en/pdf/fluxbook.pdf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Базовый справочник, несколько устаревший, но все еще полезный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4">
        <w:r>
          <w:rPr>
            <w:rStyle w:val="InternetLink"/>
            <w:shd w:fill="auto" w:val="clear"/>
          </w:rPr>
          <w:t>https://bbs.archlinux.org/viewtopic.php?id=77729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Несколько хороших общих объяснений с примерами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5">
        <w:r>
          <w:rPr>
            <w:rStyle w:val="InternetLink"/>
            <w:shd w:fill="auto" w:val="clear"/>
          </w:rPr>
          <w:t>https://wiki.archlinux.org/index.php/Fluxbox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Некоторые команды специфичны для Arch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6">
        <w:r>
          <w:rPr>
            <w:rStyle w:val="InternetLink"/>
            <w:shd w:fill="auto" w:val="clear"/>
          </w:rPr>
          <w:t>https://wiki.ubuntu.com/HowToFluxboxStyles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7">
        <w:r>
          <w:rPr>
            <w:rStyle w:val="InternetLink"/>
            <w:shd w:fill="auto" w:val="clear"/>
          </w:rPr>
          <w:t xml:space="preserve">https://ubuntuforums.org/showthread.php?t=617812 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Превосходная нить для ключей fluxbox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8">
        <w:r>
          <w:rPr>
            <w:rStyle w:val="InternetLink"/>
            <w:shd w:fill="auto" w:val="clear"/>
          </w:rPr>
          <w:t>https://wiki.debian.org/FluxBox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29">
        <w:r>
          <w:rPr>
            <w:rStyle w:val="InternetLink"/>
            <w:shd w:fill="auto" w:val="clear"/>
          </w:rPr>
          <w:t>https://wiki.debian.org/FluxboxIcon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0">
        <w:r>
          <w:rPr>
            <w:rStyle w:val="InternetLink"/>
            <w:shd w:fill="auto" w:val="clear"/>
          </w:rPr>
          <w:t xml:space="preserve">http://fluxbox.sourceforge.net/docbook/en/html/chap-tabs.html 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Вкладка окна.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1">
        <w:r>
          <w:rPr>
            <w:rStyle w:val="InternetLink"/>
            <w:shd w:fill="auto" w:val="clear"/>
          </w:rPr>
          <w:t xml:space="preserve"> </w:t>
        </w:r>
        <w:r>
          <w:rPr>
            <w:rStyle w:val="InternetLink"/>
            <w:shd w:fill="auto" w:val="clear"/>
          </w:rPr>
          <w:t>https://github.com/jerry3904/mx-fluxbox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Репозиторий GitHub для MX-Fluxbox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/>
      </w:pPr>
      <w:hyperlink r:id="rId32">
        <w:r>
          <w:rPr>
            <w:rStyle w:val="InternetLink"/>
            <w:shd w:fill="auto" w:val="clear"/>
          </w:rPr>
          <w:t xml:space="preserve"> </w:t>
        </w:r>
        <w:r>
          <w:rPr>
            <w:rStyle w:val="InternetLink"/>
            <w:shd w:fill="auto" w:val="clear"/>
          </w:rPr>
          <w:t>https://mxlinux.org/wiki/help-files/help-mx-fluxbox/</w:t>
        </w:r>
      </w:hyperlink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Запись в MX-Fluxbox Wiki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80"/>
          <w:sz w:val="24"/>
          <w:szCs w:val="24"/>
          <w:u w:val="single"/>
          <w:shd w:fill="auto" w:val="clear"/>
          <w:lang w:val="zxx" w:eastAsia="zxx" w:bidi="zxx"/>
        </w:rPr>
      </w:pPr>
      <w:hyperlink r:id="rId33">
        <w:r>
          <w:rPr>
            <w:rStyle w:val="InternetLink"/>
            <w:b w:val="false"/>
            <w:bCs w:val="false"/>
            <w:color w:val="000080"/>
            <w:sz w:val="24"/>
            <w:szCs w:val="24"/>
            <w:u w:val="single"/>
            <w:shd w:fill="auto" w:val="clear"/>
            <w:lang w:val="zxx" w:eastAsia="zxx" w:bidi="zxx"/>
          </w:rPr>
          <w:t>https://bit.ly/2Sm1PJl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shd w:fill="auto" w:val="clear"/>
          <w:lang w:val="zxx" w:eastAsia="zxx" w:bidi="zxx"/>
        </w:rPr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  <w:lang w:val="zxx" w:eastAsia="zxx" w:bidi="zxx"/>
        </w:rPr>
        <w:t>YouTube: MX-Fluxbox</w:t>
      </w:r>
    </w:p>
    <w:p>
      <w:pPr>
        <w:pStyle w:val="Normal"/>
        <w:bidi w:val="0"/>
        <w:jc w:val="left"/>
        <w:rPr>
          <w:b/>
          <w:b/>
          <w:bCs/>
          <w:color w:val="000080"/>
          <w:sz w:val="20"/>
          <w:szCs w:val="20"/>
          <w:u w:val="single"/>
          <w:shd w:fill="auto" w:val="clear"/>
          <w:lang w:val="zxx" w:eastAsia="zxx" w:bidi="zxx"/>
        </w:rPr>
      </w:pPr>
      <w:r>
        <w:rPr>
          <w:b/>
          <w:bCs/>
          <w:color w:val="000080"/>
          <w:sz w:val="20"/>
          <w:szCs w:val="20"/>
          <w:u w:val="single"/>
          <w:shd w:fill="auto" w:val="clear"/>
          <w:lang w:val="zxx" w:eastAsia="zxx" w:bidi="zxx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b/>
          <w:bCs/>
          <w:sz w:val="20"/>
          <w:szCs w:val="20"/>
          <w:shd w:fill="auto" w:val="clear"/>
        </w:rPr>
        <w:t>v. 20210805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Fluxbox" TargetMode="External"/><Relationship Id="rId4" Type="http://schemas.openxmlformats.org/officeDocument/2006/relationships/hyperlink" Target="https://en.wikipedia.org/wiki/Stacking_window_manager" TargetMode="External"/><Relationship Id="rId5" Type="http://schemas.openxmlformats.org/officeDocument/2006/relationships/hyperlink" Target="https://en.wikipedia.org/wiki/Text_file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mxlinux.org/wiki/help-files/help-rofi/" TargetMode="External"/><Relationship Id="rId9" Type="http://schemas.openxmlformats.org/officeDocument/2006/relationships/hyperlink" Target="https://mxlinux.org/wiki/help-files/help-mx-idesktool/" TargetMode="External"/><Relationship Id="rId10" Type="http://schemas.openxmlformats.org/officeDocument/2006/relationships/hyperlink" Target="https://mxlinux.org/wiki/help-files/help-mx-conky/" TargetMode="External"/><Relationship Id="rId11" Type="http://schemas.openxmlformats.org/officeDocument/2006/relationships/hyperlink" Target="https://mxlinux.org/wiki/help-files/help-conky-manager/" TargetMode="External"/><Relationship Id="rId12" Type="http://schemas.openxmlformats.org/officeDocument/2006/relationships/hyperlink" Target="https://mxlinux.org/wiki/applications/tint2-panel/" TargetMode="External"/><Relationship Id="rId13" Type="http://schemas.openxmlformats.org/officeDocument/2006/relationships/hyperlink" Target="https://mxlinux.org/wiki/applications/tint2-panel/" TargetMode="External"/><Relationship Id="rId14" Type="http://schemas.openxmlformats.org/officeDocument/2006/relationships/hyperlink" Target="https://mxlinux.org/wiki/help-files/help-mx-dockmaker/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mxlinux.org/wiki/other/time-formats-in-scripts/" TargetMode="External"/><Relationship Id="rId17" Type="http://schemas.openxmlformats.org/officeDocument/2006/relationships/hyperlink" Target="http://fluxbox.sourceforge.net/docbook/en/html/c296.html" TargetMode="External"/><Relationship Id="rId18" Type="http://schemas.openxmlformats.org/officeDocument/2006/relationships/hyperlink" Target="https://mxlinux.org/wiki/help-files/help-rofi/" TargetMode="External"/><Relationship Id="rId19" Type="http://schemas.openxmlformats.org/officeDocument/2006/relationships/hyperlink" Target="https://en.wikipedia.org/wiki/Dockapps" TargetMode="External"/><Relationship Id="rId20" Type="http://schemas.openxmlformats.org/officeDocument/2006/relationships/hyperlink" Target="http://gkrellm.srcbox.net/" TargetMode="External"/><Relationship Id="rId21" Type="http://schemas.openxmlformats.org/officeDocument/2006/relationships/hyperlink" Target="http://www.muhri.net/gkrellm/nav.php3?node=gkrellmall&amp;sort=added&amp;conf=DESC" TargetMode="External"/><Relationship Id="rId22" Type="http://schemas.openxmlformats.org/officeDocument/2006/relationships/hyperlink" Target="http://gkrellm.srcbox.net/Plugins.html" TargetMode="External"/><Relationship Id="rId23" Type="http://schemas.openxmlformats.org/officeDocument/2006/relationships/hyperlink" Target="http://fluxbox.sourceforge.net/docbook/en/pdf/fluxbook.pdf" TargetMode="External"/><Relationship Id="rId24" Type="http://schemas.openxmlformats.org/officeDocument/2006/relationships/hyperlink" Target="https://bbs.archlinux.org/viewtopic.php?id=77729" TargetMode="External"/><Relationship Id="rId25" Type="http://schemas.openxmlformats.org/officeDocument/2006/relationships/hyperlink" Target="https://wiki.archlinux.org/index.php/Fluxbox" TargetMode="External"/><Relationship Id="rId26" Type="http://schemas.openxmlformats.org/officeDocument/2006/relationships/hyperlink" Target="https://wiki.ubuntu.com/HowToFluxboxStyles" TargetMode="External"/><Relationship Id="rId27" Type="http://schemas.openxmlformats.org/officeDocument/2006/relationships/hyperlink" Target="https://ubuntuforums.org/showthread.php?t=617812" TargetMode="External"/><Relationship Id="rId28" Type="http://schemas.openxmlformats.org/officeDocument/2006/relationships/hyperlink" Target="https://wiki.debian.org/FluxBox" TargetMode="External"/><Relationship Id="rId29" Type="http://schemas.openxmlformats.org/officeDocument/2006/relationships/hyperlink" Target="https://wiki.debian.org/FluxboxIcon" TargetMode="External"/><Relationship Id="rId30" Type="http://schemas.openxmlformats.org/officeDocument/2006/relationships/hyperlink" Target="http://fluxbox.sourceforge.net/docbook/en/html/chap-tabs.html" TargetMode="External"/><Relationship Id="rId31" Type="http://schemas.openxmlformats.org/officeDocument/2006/relationships/hyperlink" Target="https://github.com/jerry3904/mx-fluxbox" TargetMode="External"/><Relationship Id="rId32" Type="http://schemas.openxmlformats.org/officeDocument/2006/relationships/hyperlink" Target="https://mxlinux.org/wiki/help-files/help-mx-fluxbox/" TargetMode="External"/><Relationship Id="rId33" Type="http://schemas.openxmlformats.org/officeDocument/2006/relationships/hyperlink" Target="https://bit.ly/2Sm1PJl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1009</TotalTime>
  <Application>LibreOffice/7.0.0.3$Linux_X86_64 LibreOffice_project/00$Build-3</Application>
  <Pages>13</Pages>
  <Words>3175</Words>
  <Characters>20135</Characters>
  <CharactersWithSpaces>23076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2019-11-12T21:05:36Z</dcterms:created>
  <dc:creator/>
  <dc:description/>
  <dc:language>en-US</dc:language>
  <cp:lastModifiedBy>Jerry Bond</cp:lastModifiedBy>
  <dcterms:modified xsi:type="dcterms:W3CDTF">2021-08-03T15:57:21Z</dcterms:modified>
  <cp:revision>238</cp:revision>
  <dc:subject/>
  <dc:title/>
</cp:coreProperties>
</file>